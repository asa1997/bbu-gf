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A01CC9" w14:textId="30D57CAD" w:rsidR="00355993" w:rsidRPr="00D242B0" w:rsidRDefault="00355993" w:rsidP="00355993">
      <w:pPr>
        <w:spacing w:before="84"/>
        <w:jc w:val="center"/>
        <w:rPr>
          <w:rFonts w:ascii="Arial" w:hAnsi="Arial" w:cs="Arial"/>
          <w:color w:val="000000"/>
          <w:sz w:val="52"/>
          <w:szCs w:val="52"/>
        </w:rPr>
      </w:pPr>
      <w:r w:rsidRPr="00363A19">
        <w:rPr>
          <w:rFonts w:ascii="Arial" w:hAnsi="Arial" w:cs="Arial"/>
          <w:color w:val="000000"/>
          <w:sz w:val="52"/>
          <w:szCs w:val="52"/>
        </w:rPr>
        <w:t>Bedrock Consortium Project</w:t>
      </w:r>
    </w:p>
    <w:p w14:paraId="1B7D4561" w14:textId="49A25DEE" w:rsidR="00355993" w:rsidRPr="00D242B0" w:rsidRDefault="00355993" w:rsidP="00355993">
      <w:pPr>
        <w:spacing w:before="84"/>
        <w:jc w:val="center"/>
        <w:rPr>
          <w:rFonts w:ascii="Arial" w:hAnsi="Arial" w:cs="Arial"/>
          <w:color w:val="000000"/>
          <w:sz w:val="52"/>
          <w:szCs w:val="52"/>
        </w:rPr>
      </w:pPr>
      <w:r w:rsidRPr="00D242B0">
        <w:rPr>
          <w:rFonts w:ascii="Arial" w:hAnsi="Arial" w:cs="Arial"/>
          <w:color w:val="000000"/>
          <w:sz w:val="52"/>
          <w:szCs w:val="52"/>
        </w:rPr>
        <w:t xml:space="preserve">Technical Charter </w:t>
      </w:r>
    </w:p>
    <w:p w14:paraId="2FDB6578" w14:textId="77777777" w:rsidR="00355993" w:rsidRPr="00D242B0" w:rsidRDefault="00355993" w:rsidP="00355993">
      <w:pPr>
        <w:jc w:val="center"/>
        <w:rPr>
          <w:rStyle w:val="Strong"/>
        </w:rPr>
      </w:pPr>
    </w:p>
    <w:p w14:paraId="0ED06E29" w14:textId="77777777" w:rsidR="00355993" w:rsidRPr="00D242B0" w:rsidRDefault="00355993" w:rsidP="00355993">
      <w:pPr>
        <w:jc w:val="center"/>
        <w:rPr>
          <w:rStyle w:val="Strong"/>
        </w:rPr>
      </w:pPr>
      <w:r w:rsidRPr="00D242B0">
        <w:rPr>
          <w:rStyle w:val="Strong"/>
        </w:rPr>
        <w:t>Version 1</w:t>
      </w:r>
    </w:p>
    <w:p w14:paraId="6D1ECBE5" w14:textId="77777777" w:rsidR="00355993" w:rsidRPr="00D242B0" w:rsidRDefault="00355993" w:rsidP="00355993">
      <w:pPr>
        <w:jc w:val="center"/>
      </w:pPr>
      <w:r w:rsidRPr="00D242B0">
        <w:t>2020-03-01</w:t>
      </w:r>
    </w:p>
    <w:p w14:paraId="51810873" w14:textId="77777777" w:rsidR="00355993" w:rsidRPr="00D242B0" w:rsidRDefault="00355993" w:rsidP="00355993">
      <w:pPr>
        <w:jc w:val="center"/>
      </w:pPr>
    </w:p>
    <w:p w14:paraId="5E2E1225" w14:textId="77777777" w:rsidR="00355993" w:rsidRPr="00D242B0" w:rsidRDefault="00355993" w:rsidP="00355993">
      <w:pPr>
        <w:jc w:val="center"/>
      </w:pPr>
    </w:p>
    <w:p w14:paraId="287B04A3" w14:textId="77777777" w:rsidR="00355993" w:rsidRPr="00D242B0" w:rsidRDefault="00355993" w:rsidP="00355993">
      <w:pPr>
        <w:jc w:val="center"/>
      </w:pPr>
    </w:p>
    <w:p w14:paraId="126DA9F9" w14:textId="77777777" w:rsidR="00355993" w:rsidRPr="00D242B0" w:rsidRDefault="00355993" w:rsidP="00355993">
      <w:pPr>
        <w:jc w:val="center"/>
      </w:pPr>
    </w:p>
    <w:p w14:paraId="141E773F" w14:textId="77777777" w:rsidR="00355993" w:rsidRPr="00363A19" w:rsidRDefault="00355993" w:rsidP="00355993">
      <w:pPr>
        <w:jc w:val="center"/>
      </w:pPr>
      <w:r w:rsidRPr="00363A19">
        <w:rPr>
          <w:noProof/>
        </w:rPr>
        <w:drawing>
          <wp:inline distT="0" distB="0" distL="0" distR="0" wp14:anchorId="58508965" wp14:editId="24B3D517">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FD171CB" w14:textId="77777777" w:rsidR="00355993" w:rsidRPr="00D242B0" w:rsidRDefault="00355993" w:rsidP="00355993"/>
    <w:p w14:paraId="510764A4" w14:textId="77777777" w:rsidR="00355993" w:rsidRPr="00D242B0" w:rsidRDefault="00355993" w:rsidP="00355993">
      <w:pPr>
        <w:jc w:val="center"/>
      </w:pPr>
    </w:p>
    <w:p w14:paraId="23ACD700" w14:textId="77777777" w:rsidR="00355993" w:rsidRPr="00363A19" w:rsidRDefault="00F53912" w:rsidP="00355993">
      <w:pPr>
        <w:jc w:val="center"/>
      </w:pPr>
      <w:hyperlink r:id="rId8" w:history="1">
        <w:r w:rsidR="00355993" w:rsidRPr="00D242B0">
          <w:rPr>
            <w:rStyle w:val="Hyperlink"/>
          </w:rPr>
          <w:t>http://bedrockconsortium.org/</w:t>
        </w:r>
      </w:hyperlink>
    </w:p>
    <w:p w14:paraId="38C0D24C" w14:textId="77777777" w:rsidR="00355993" w:rsidRPr="00D242B0" w:rsidRDefault="00355993" w:rsidP="00355993">
      <w:pPr>
        <w:rPr>
          <w:rFonts w:ascii="ÿÑ˛" w:hAnsi="ÿÑ˛" w:cs="ÿÑ˛"/>
          <w:color w:val="000000"/>
          <w:sz w:val="52"/>
          <w:szCs w:val="52"/>
        </w:rPr>
      </w:pPr>
      <w:r w:rsidRPr="00D242B0">
        <w:rPr>
          <w:rFonts w:ascii="ÿÑ˛" w:hAnsi="ÿÑ˛" w:cs="ÿÑ˛"/>
          <w:color w:val="000000"/>
          <w:sz w:val="52"/>
          <w:szCs w:val="52"/>
        </w:rPr>
        <w:br w:type="page"/>
      </w:r>
    </w:p>
    <w:p w14:paraId="00000001" w14:textId="77777777" w:rsidR="00A00BB1" w:rsidRPr="00D242B0"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sz w:val="24"/>
          <w:szCs w:val="24"/>
        </w:rPr>
      </w:pPr>
    </w:p>
    <w:p w14:paraId="00000002" w14:textId="77777777" w:rsidR="00A00BB1" w:rsidRPr="00D242B0"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00000003" w14:textId="77777777" w:rsidR="00A00BB1" w:rsidRPr="00363A19" w:rsidRDefault="006F2C64">
      <w:pPr>
        <w:jc w:val="center"/>
        <w:rPr>
          <w:b/>
          <w:sz w:val="24"/>
          <w:szCs w:val="24"/>
        </w:rPr>
      </w:pPr>
      <w:commentRangeStart w:id="0"/>
      <w:r w:rsidRPr="00D242B0">
        <w:rPr>
          <w:b/>
          <w:sz w:val="24"/>
          <w:szCs w:val="24"/>
        </w:rPr>
        <w:t>Technical</w:t>
      </w:r>
      <w:r w:rsidRPr="00D242B0">
        <w:rPr>
          <w:sz w:val="24"/>
          <w:szCs w:val="24"/>
        </w:rPr>
        <w:t xml:space="preserve"> </w:t>
      </w:r>
      <w:r w:rsidRPr="00D242B0">
        <w:rPr>
          <w:b/>
          <w:sz w:val="24"/>
          <w:szCs w:val="24"/>
        </w:rPr>
        <w:t>Charter (the “Charter”)</w:t>
      </w:r>
      <w:commentRangeEnd w:id="0"/>
      <w:r w:rsidRPr="00363A19">
        <w:commentReference w:id="0"/>
      </w:r>
    </w:p>
    <w:p w14:paraId="00000004" w14:textId="77777777" w:rsidR="00A00BB1" w:rsidRPr="00D242B0" w:rsidRDefault="00A00BB1">
      <w:pPr>
        <w:jc w:val="center"/>
        <w:rPr>
          <w:b/>
          <w:sz w:val="24"/>
          <w:szCs w:val="24"/>
        </w:rPr>
      </w:pPr>
    </w:p>
    <w:p w14:paraId="00000005" w14:textId="77777777" w:rsidR="00A00BB1" w:rsidRPr="00D242B0" w:rsidRDefault="006F2C64">
      <w:pPr>
        <w:jc w:val="center"/>
        <w:rPr>
          <w:b/>
          <w:sz w:val="24"/>
          <w:szCs w:val="24"/>
        </w:rPr>
      </w:pPr>
      <w:r w:rsidRPr="00D242B0">
        <w:rPr>
          <w:b/>
          <w:sz w:val="24"/>
          <w:szCs w:val="24"/>
        </w:rPr>
        <w:t xml:space="preserve">for </w:t>
      </w:r>
    </w:p>
    <w:p w14:paraId="00000006" w14:textId="2092129C" w:rsidR="00A00BB1" w:rsidRPr="00363A19" w:rsidRDefault="00355993">
      <w:pPr>
        <w:jc w:val="center"/>
        <w:rPr>
          <w:b/>
          <w:sz w:val="24"/>
          <w:szCs w:val="24"/>
        </w:rPr>
      </w:pPr>
      <w:r w:rsidRPr="00363A19">
        <w:rPr>
          <w:sz w:val="24"/>
          <w:szCs w:val="24"/>
          <w:rPrChange w:id="1" w:author="Scott Nicholas" w:date="2020-06-23T15:23:00Z">
            <w:rPr>
              <w:sz w:val="24"/>
              <w:szCs w:val="24"/>
              <w:highlight w:val="cyan"/>
            </w:rPr>
          </w:rPrChange>
        </w:rPr>
        <w:t xml:space="preserve">Bedrock </w:t>
      </w:r>
      <w:del w:id="2" w:author="Scott Nicholas" w:date="2020-06-22T15:42:00Z">
        <w:r w:rsidRPr="00363A19" w:rsidDel="002851DC">
          <w:rPr>
            <w:sz w:val="24"/>
            <w:szCs w:val="24"/>
            <w:rPrChange w:id="3" w:author="Scott Nicholas" w:date="2020-06-23T15:23:00Z">
              <w:rPr>
                <w:sz w:val="24"/>
                <w:szCs w:val="24"/>
                <w:highlight w:val="cyan"/>
              </w:rPr>
            </w:rPrChange>
          </w:rPr>
          <w:delText xml:space="preserve">Consortium </w:delText>
        </w:r>
      </w:del>
      <w:ins w:id="4" w:author="Scott Nicholas" w:date="2020-06-22T15:42:00Z">
        <w:r w:rsidR="002851DC" w:rsidRPr="00363A19">
          <w:rPr>
            <w:sz w:val="24"/>
            <w:szCs w:val="24"/>
            <w:rPrChange w:id="5" w:author="Scott Nicholas" w:date="2020-06-23T15:23:00Z">
              <w:rPr>
                <w:sz w:val="24"/>
                <w:szCs w:val="24"/>
                <w:highlight w:val="cyan"/>
              </w:rPr>
            </w:rPrChange>
          </w:rPr>
          <w:t xml:space="preserve">Technical </w:t>
        </w:r>
      </w:ins>
      <w:r w:rsidRPr="00363A19">
        <w:rPr>
          <w:sz w:val="24"/>
          <w:szCs w:val="24"/>
          <w:rPrChange w:id="6" w:author="Scott Nicholas" w:date="2020-06-23T15:23:00Z">
            <w:rPr>
              <w:sz w:val="24"/>
              <w:szCs w:val="24"/>
              <w:highlight w:val="cyan"/>
            </w:rPr>
          </w:rPrChange>
        </w:rPr>
        <w:t>Project, a LF Network Projects</w:t>
      </w:r>
      <w:r w:rsidRPr="00363A19">
        <w:rPr>
          <w:sz w:val="24"/>
          <w:szCs w:val="24"/>
        </w:rPr>
        <w:t>,</w:t>
      </w:r>
      <w:r w:rsidR="006F2C64" w:rsidRPr="00D242B0">
        <w:rPr>
          <w:b/>
          <w:sz w:val="24"/>
          <w:szCs w:val="24"/>
        </w:rPr>
        <w:t xml:space="preserve"> LLC</w:t>
      </w:r>
      <w:del w:id="7" w:author="Scott Nicholas" w:date="2020-03-26T14:25:00Z">
        <w:r w:rsidR="006F2C64" w:rsidRPr="00363A19">
          <w:rPr>
            <w:b/>
            <w:sz w:val="24"/>
            <w:szCs w:val="24"/>
          </w:rPr>
          <w:delText>LF Projects, LLC</w:delText>
        </w:r>
      </w:del>
    </w:p>
    <w:p w14:paraId="00000007" w14:textId="77777777" w:rsidR="00A00BB1" w:rsidRPr="00363A19" w:rsidRDefault="00A00BB1">
      <w:pPr>
        <w:jc w:val="center"/>
        <w:rPr>
          <w:b/>
          <w:sz w:val="24"/>
          <w:szCs w:val="24"/>
        </w:rPr>
      </w:pPr>
    </w:p>
    <w:p w14:paraId="00000008" w14:textId="77777777" w:rsidR="00A00BB1" w:rsidRPr="00363A19" w:rsidRDefault="006F2C64">
      <w:pPr>
        <w:jc w:val="center"/>
        <w:rPr>
          <w:sz w:val="24"/>
          <w:szCs w:val="24"/>
        </w:rPr>
      </w:pPr>
      <w:r w:rsidRPr="00363A19">
        <w:rPr>
          <w:b/>
          <w:sz w:val="24"/>
          <w:szCs w:val="24"/>
        </w:rPr>
        <w:t>Adopted ___________</w:t>
      </w:r>
    </w:p>
    <w:p w14:paraId="00000009" w14:textId="77777777" w:rsidR="00A00BB1" w:rsidRPr="00363A19" w:rsidRDefault="00A00BB1">
      <w:pPr>
        <w:jc w:val="center"/>
        <w:rPr>
          <w:sz w:val="24"/>
          <w:szCs w:val="24"/>
        </w:rPr>
      </w:pPr>
    </w:p>
    <w:p w14:paraId="0000000A" w14:textId="77777777" w:rsidR="00A00BB1" w:rsidRPr="00363A19" w:rsidRDefault="00A00BB1">
      <w:pPr>
        <w:jc w:val="center"/>
        <w:rPr>
          <w:sz w:val="24"/>
          <w:szCs w:val="24"/>
        </w:rPr>
      </w:pPr>
    </w:p>
    <w:p w14:paraId="0000000B" w14:textId="31B01714" w:rsidR="00A00BB1" w:rsidRPr="00363A19" w:rsidRDefault="006F2C64">
      <w:pPr>
        <w:rPr>
          <w:sz w:val="24"/>
          <w:szCs w:val="24"/>
        </w:rPr>
      </w:pPr>
      <w:bookmarkStart w:id="8" w:name="_gjdgxs" w:colFirst="0" w:colLast="0"/>
      <w:bookmarkEnd w:id="8"/>
      <w:r w:rsidRPr="00363A19">
        <w:rPr>
          <w:sz w:val="24"/>
          <w:szCs w:val="24"/>
        </w:rPr>
        <w:t xml:space="preserve">This Charter sets forth the responsibilities and procedures for technical contribution to, and oversight of, the </w:t>
      </w:r>
      <w:ins w:id="9" w:author="Dan Gisolfi" w:date="2020-04-21T14:35:00Z">
        <w:r w:rsidR="00355993" w:rsidRPr="00363A19">
          <w:rPr>
            <w:sz w:val="24"/>
            <w:szCs w:val="24"/>
            <w:rPrChange w:id="10" w:author="Scott Nicholas" w:date="2020-06-23T15:23:00Z">
              <w:rPr>
                <w:sz w:val="24"/>
                <w:szCs w:val="24"/>
                <w:highlight w:val="cyan"/>
              </w:rPr>
            </w:rPrChange>
          </w:rPr>
          <w:t xml:space="preserve">Bedrock </w:t>
        </w:r>
        <w:del w:id="11" w:author="Scott Nicholas" w:date="2020-06-22T15:42:00Z">
          <w:r w:rsidR="00355993" w:rsidRPr="00363A19" w:rsidDel="002851DC">
            <w:rPr>
              <w:sz w:val="24"/>
              <w:szCs w:val="24"/>
              <w:rPrChange w:id="12" w:author="Scott Nicholas" w:date="2020-06-23T15:23:00Z">
                <w:rPr>
                  <w:sz w:val="24"/>
                  <w:szCs w:val="24"/>
                  <w:highlight w:val="cyan"/>
                </w:rPr>
              </w:rPrChange>
            </w:rPr>
            <w:delText>Consortium</w:delText>
          </w:r>
        </w:del>
      </w:ins>
      <w:ins w:id="13" w:author="Scott Nicholas" w:date="2020-06-22T15:42:00Z">
        <w:r w:rsidR="002851DC" w:rsidRPr="00363A19">
          <w:rPr>
            <w:sz w:val="24"/>
            <w:szCs w:val="24"/>
            <w:rPrChange w:id="14" w:author="Scott Nicholas" w:date="2020-06-23T15:23:00Z">
              <w:rPr>
                <w:sz w:val="24"/>
                <w:szCs w:val="24"/>
                <w:highlight w:val="cyan"/>
              </w:rPr>
            </w:rPrChange>
          </w:rPr>
          <w:t>Technical</w:t>
        </w:r>
      </w:ins>
      <w:ins w:id="15" w:author="Dan Gisolfi" w:date="2020-04-21T14:35:00Z">
        <w:r w:rsidR="00355993" w:rsidRPr="00363A19">
          <w:rPr>
            <w:sz w:val="24"/>
            <w:szCs w:val="24"/>
            <w:rPrChange w:id="16" w:author="Scott Nicholas" w:date="2020-06-23T15:23:00Z">
              <w:rPr>
                <w:sz w:val="24"/>
                <w:szCs w:val="24"/>
                <w:highlight w:val="cyan"/>
              </w:rPr>
            </w:rPrChange>
          </w:rPr>
          <w:t xml:space="preserve"> Project</w:t>
        </w:r>
        <w:r w:rsidR="00355993" w:rsidRPr="00363A19" w:rsidDel="00355993">
          <w:rPr>
            <w:b/>
            <w:sz w:val="24"/>
            <w:szCs w:val="24"/>
            <w:rPrChange w:id="17" w:author="Scott Nicholas" w:date="2020-06-23T15:23:00Z">
              <w:rPr>
                <w:b/>
                <w:sz w:val="24"/>
                <w:szCs w:val="24"/>
                <w:highlight w:val="yellow"/>
              </w:rPr>
            </w:rPrChange>
          </w:rPr>
          <w:t xml:space="preserve"> </w:t>
        </w:r>
      </w:ins>
      <w:del w:id="18" w:author="Dan Gisolfi" w:date="2020-04-21T14:35:00Z">
        <w:r w:rsidRPr="00363A19" w:rsidDel="00355993">
          <w:rPr>
            <w:b/>
            <w:sz w:val="24"/>
            <w:szCs w:val="24"/>
            <w:rPrChange w:id="19" w:author="Scott Nicholas" w:date="2020-06-23T15:23:00Z">
              <w:rPr>
                <w:b/>
                <w:sz w:val="24"/>
                <w:szCs w:val="24"/>
                <w:highlight w:val="yellow"/>
              </w:rPr>
            </w:rPrChange>
          </w:rPr>
          <w:delText>[[Network Name]</w:delText>
        </w:r>
      </w:del>
      <w:ins w:id="20" w:author="Scott Nicholas" w:date="2020-03-26T14:26:00Z">
        <w:del w:id="21" w:author="Dan Gisolfi" w:date="2020-04-21T14:35:00Z">
          <w:r w:rsidRPr="00363A19" w:rsidDel="00355993">
            <w:rPr>
              <w:b/>
              <w:sz w:val="24"/>
              <w:szCs w:val="24"/>
              <w:rPrChange w:id="22" w:author="Scott Nicholas" w:date="2020-06-23T15:23:00Z">
                <w:rPr>
                  <w:b/>
                  <w:sz w:val="24"/>
                  <w:szCs w:val="24"/>
                  <w:highlight w:val="yellow"/>
                </w:rPr>
              </w:rPrChange>
            </w:rPr>
            <w:delText xml:space="preserve"> NAME</w:delText>
          </w:r>
        </w:del>
      </w:ins>
      <w:del w:id="23" w:author="Dan Gisolfi" w:date="2020-04-21T14:35:00Z">
        <w:r w:rsidRPr="00363A19" w:rsidDel="00355993">
          <w:rPr>
            <w:b/>
            <w:sz w:val="24"/>
            <w:szCs w:val="24"/>
            <w:rPrChange w:id="24" w:author="Scott Nicholas" w:date="2020-06-23T15:23:00Z">
              <w:rPr>
                <w:b/>
                <w:sz w:val="24"/>
                <w:szCs w:val="24"/>
                <w:highlight w:val="yellow"/>
              </w:rPr>
            </w:rPrChange>
          </w:rPr>
          <w:delText>COMMUNITY NAME]</w:delText>
        </w:r>
        <w:r w:rsidRPr="00363A19" w:rsidDel="00355993">
          <w:rPr>
            <w:b/>
            <w:sz w:val="24"/>
            <w:szCs w:val="24"/>
          </w:rPr>
          <w:delText xml:space="preserve"> </w:delText>
        </w:r>
      </w:del>
      <w:del w:id="25" w:author="Dan Gisolfi" w:date="2020-04-21T14:36:00Z">
        <w:r w:rsidRPr="00363A19" w:rsidDel="00355993">
          <w:rPr>
            <w:sz w:val="24"/>
            <w:szCs w:val="24"/>
          </w:rPr>
          <w:delText>open source project</w:delText>
        </w:r>
      </w:del>
      <w:r w:rsidRPr="00363A19">
        <w:rPr>
          <w:sz w:val="24"/>
          <w:szCs w:val="24"/>
        </w:rPr>
        <w:t xml:space="preserve">, which has been established as </w:t>
      </w:r>
      <w:ins w:id="26" w:author="Dan Gisolfi" w:date="2020-04-21T14:36:00Z">
        <w:r w:rsidR="00355993" w:rsidRPr="00363A19">
          <w:rPr>
            <w:sz w:val="24"/>
            <w:szCs w:val="24"/>
            <w:rPrChange w:id="27" w:author="Scott Nicholas" w:date="2020-06-23T15:23:00Z">
              <w:rPr>
                <w:sz w:val="24"/>
                <w:szCs w:val="24"/>
                <w:highlight w:val="cyan"/>
              </w:rPr>
            </w:rPrChange>
          </w:rPr>
          <w:t xml:space="preserve">Bedrock </w:t>
        </w:r>
        <w:del w:id="28" w:author="Scott Nicholas" w:date="2020-06-22T15:42:00Z">
          <w:r w:rsidR="00355993" w:rsidRPr="00363A19" w:rsidDel="002851DC">
            <w:rPr>
              <w:sz w:val="24"/>
              <w:szCs w:val="24"/>
              <w:rPrChange w:id="29" w:author="Scott Nicholas" w:date="2020-06-23T15:23:00Z">
                <w:rPr>
                  <w:sz w:val="24"/>
                  <w:szCs w:val="24"/>
                  <w:highlight w:val="cyan"/>
                </w:rPr>
              </w:rPrChange>
            </w:rPr>
            <w:delText>Consortium</w:delText>
          </w:r>
        </w:del>
      </w:ins>
      <w:ins w:id="30" w:author="Scott Nicholas" w:date="2020-06-22T15:42:00Z">
        <w:r w:rsidR="002851DC" w:rsidRPr="00363A19">
          <w:rPr>
            <w:sz w:val="24"/>
            <w:szCs w:val="24"/>
            <w:rPrChange w:id="31" w:author="Scott Nicholas" w:date="2020-06-23T15:23:00Z">
              <w:rPr>
                <w:sz w:val="24"/>
                <w:szCs w:val="24"/>
                <w:highlight w:val="cyan"/>
              </w:rPr>
            </w:rPrChange>
          </w:rPr>
          <w:t>Technical</w:t>
        </w:r>
      </w:ins>
      <w:ins w:id="32" w:author="Dan Gisolfi" w:date="2020-04-21T14:36:00Z">
        <w:r w:rsidR="00355993" w:rsidRPr="00363A19">
          <w:rPr>
            <w:sz w:val="24"/>
            <w:szCs w:val="24"/>
            <w:rPrChange w:id="33" w:author="Scott Nicholas" w:date="2020-06-23T15:23:00Z">
              <w:rPr>
                <w:sz w:val="24"/>
                <w:szCs w:val="24"/>
                <w:highlight w:val="cyan"/>
              </w:rPr>
            </w:rPrChange>
          </w:rPr>
          <w:t xml:space="preserve"> Project</w:t>
        </w:r>
      </w:ins>
      <w:del w:id="34" w:author="Dan Gisolfi" w:date="2020-04-21T14:36:00Z">
        <w:r w:rsidRPr="00363A19" w:rsidDel="00355993">
          <w:rPr>
            <w:b/>
            <w:sz w:val="24"/>
            <w:szCs w:val="24"/>
            <w:rPrChange w:id="35" w:author="Scott Nicholas" w:date="2020-06-23T15:23:00Z">
              <w:rPr>
                <w:b/>
                <w:sz w:val="24"/>
                <w:szCs w:val="24"/>
                <w:highlight w:val="yellow"/>
              </w:rPr>
            </w:rPrChange>
          </w:rPr>
          <w:delText>[[Network Name]</w:delText>
        </w:r>
      </w:del>
      <w:ins w:id="36" w:author="Scott Nicholas" w:date="2020-03-26T14:26:00Z">
        <w:del w:id="37" w:author="Dan Gisolfi" w:date="2020-04-21T14:36:00Z">
          <w:r w:rsidRPr="00363A19" w:rsidDel="00355993">
            <w:rPr>
              <w:b/>
              <w:sz w:val="24"/>
              <w:szCs w:val="24"/>
              <w:rPrChange w:id="38" w:author="Scott Nicholas" w:date="2020-06-23T15:23:00Z">
                <w:rPr>
                  <w:b/>
                  <w:sz w:val="24"/>
                  <w:szCs w:val="24"/>
                  <w:highlight w:val="yellow"/>
                </w:rPr>
              </w:rPrChange>
            </w:rPr>
            <w:delText xml:space="preserve"> NAME</w:delText>
          </w:r>
        </w:del>
      </w:ins>
      <w:del w:id="39" w:author="Dan Gisolfi" w:date="2020-04-21T14:36:00Z">
        <w:r w:rsidRPr="00363A19" w:rsidDel="00355993">
          <w:rPr>
            <w:b/>
            <w:sz w:val="24"/>
            <w:szCs w:val="24"/>
            <w:rPrChange w:id="40" w:author="Scott Nicholas" w:date="2020-06-23T15:23:00Z">
              <w:rPr>
                <w:b/>
                <w:sz w:val="24"/>
                <w:szCs w:val="24"/>
                <w:highlight w:val="yellow"/>
              </w:rPr>
            </w:rPrChange>
          </w:rPr>
          <w:delText>COMMUNITY NAME]</w:delText>
        </w:r>
      </w:del>
      <w:r w:rsidRPr="00363A19">
        <w:rPr>
          <w:b/>
          <w:sz w:val="24"/>
          <w:szCs w:val="24"/>
        </w:rPr>
        <w:t xml:space="preserve"> </w:t>
      </w:r>
      <w:r w:rsidRPr="00D242B0">
        <w:rPr>
          <w:sz w:val="24"/>
          <w:szCs w:val="24"/>
        </w:rPr>
        <w:t xml:space="preserve">a Series of </w:t>
      </w:r>
      <w:ins w:id="41" w:author="Scott Nicholas" w:date="2020-03-26T14:25:00Z">
        <w:r w:rsidRPr="00D242B0">
          <w:rPr>
            <w:sz w:val="24"/>
            <w:szCs w:val="24"/>
          </w:rPr>
          <w:t xml:space="preserve"> </w:t>
        </w:r>
      </w:ins>
      <w:r w:rsidRPr="00D242B0">
        <w:rPr>
          <w:sz w:val="24"/>
          <w:szCs w:val="24"/>
        </w:rPr>
        <w:t xml:space="preserve">LF </w:t>
      </w:r>
      <w:del w:id="42" w:author="Scott Nicholas" w:date="2020-06-23T15:23:00Z">
        <w:r w:rsidRPr="00363A19" w:rsidDel="00D242B0">
          <w:rPr>
            <w:sz w:val="24"/>
            <w:szCs w:val="24"/>
          </w:rPr>
          <w:delText>Utility Networks</w:delText>
        </w:r>
      </w:del>
      <w:ins w:id="43" w:author="Scott Nicholas" w:date="2020-06-23T15:23:00Z">
        <w:r w:rsidR="00D242B0">
          <w:rPr>
            <w:sz w:val="24"/>
            <w:szCs w:val="24"/>
          </w:rPr>
          <w:t>Projects</w:t>
        </w:r>
      </w:ins>
      <w:r w:rsidRPr="00D242B0">
        <w:rPr>
          <w:sz w:val="24"/>
          <w:szCs w:val="24"/>
        </w:rPr>
        <w:t>, LLC</w:t>
      </w:r>
      <w:del w:id="44" w:author="Scott Nicholas" w:date="2020-03-26T14:25:00Z">
        <w:r w:rsidRPr="00363A19">
          <w:rPr>
            <w:sz w:val="24"/>
            <w:szCs w:val="24"/>
          </w:rPr>
          <w:delText>LF Projects, LLC</w:delText>
        </w:r>
      </w:del>
      <w:r w:rsidRPr="00363A19">
        <w:rPr>
          <w:sz w:val="24"/>
          <w:szCs w:val="24"/>
        </w:rPr>
        <w:t xml:space="preserve"> (the “Project”).  </w:t>
      </w:r>
      <w:ins w:id="45" w:author="Scott Nicholas" w:date="2020-03-26T14:25:00Z">
        <w:r w:rsidRPr="00363A19">
          <w:rPr>
            <w:sz w:val="24"/>
            <w:szCs w:val="24"/>
          </w:rPr>
          <w:t xml:space="preserve"> </w:t>
        </w:r>
      </w:ins>
      <w:r w:rsidRPr="00363A19">
        <w:rPr>
          <w:sz w:val="24"/>
          <w:szCs w:val="24"/>
        </w:rPr>
        <w:t xml:space="preserve">LF </w:t>
      </w:r>
      <w:del w:id="46" w:author="Scott Nicholas" w:date="2020-06-23T15:23:00Z">
        <w:r w:rsidRPr="00363A19" w:rsidDel="00D242B0">
          <w:rPr>
            <w:sz w:val="24"/>
            <w:szCs w:val="24"/>
          </w:rPr>
          <w:delText>Utility Networks</w:delText>
        </w:r>
      </w:del>
      <w:ins w:id="47" w:author="Scott Nicholas" w:date="2020-06-23T15:23:00Z">
        <w:r w:rsidR="00D242B0">
          <w:rPr>
            <w:sz w:val="24"/>
            <w:szCs w:val="24"/>
          </w:rPr>
          <w:t>Projects</w:t>
        </w:r>
      </w:ins>
      <w:r w:rsidRPr="00D242B0">
        <w:rPr>
          <w:sz w:val="24"/>
          <w:szCs w:val="24"/>
        </w:rPr>
        <w:t>, LLC</w:t>
      </w:r>
      <w:del w:id="48" w:author="Scott Nicholas" w:date="2020-03-26T14:25:00Z">
        <w:r w:rsidRPr="00363A19">
          <w:rPr>
            <w:sz w:val="24"/>
            <w:szCs w:val="24"/>
          </w:rPr>
          <w:delText>LF Projects, LLC</w:delText>
        </w:r>
      </w:del>
      <w:r w:rsidRPr="00363A19">
        <w:rPr>
          <w:sz w:val="24"/>
          <w:szCs w:val="24"/>
        </w:rPr>
        <w:t xml:space="preserve"> (“</w:t>
      </w:r>
      <w:del w:id="49" w:author="Scott Nicholas" w:date="2020-06-23T15:07:00Z">
        <w:r w:rsidRPr="00363A19" w:rsidDel="00C62E9B">
          <w:rPr>
            <w:sz w:val="24"/>
            <w:szCs w:val="24"/>
          </w:rPr>
          <w:delText>LFUN</w:delText>
        </w:r>
      </w:del>
      <w:ins w:id="50" w:author="Scott Nicholas" w:date="2020-06-23T15:07:00Z">
        <w:r w:rsidR="00C62E9B" w:rsidRPr="00363A19">
          <w:rPr>
            <w:sz w:val="24"/>
            <w:szCs w:val="24"/>
          </w:rPr>
          <w:t>LF Projects</w:t>
        </w:r>
      </w:ins>
      <w:del w:id="51" w:author="Scott Nicholas" w:date="2020-03-26T14:30:00Z">
        <w:r w:rsidRPr="00363A19">
          <w:rPr>
            <w:sz w:val="24"/>
            <w:szCs w:val="24"/>
          </w:rPr>
          <w:delText>LF Projects</w:delText>
        </w:r>
      </w:del>
      <w:r w:rsidRPr="00363A19">
        <w:rPr>
          <w:sz w:val="24"/>
          <w:szCs w:val="24"/>
        </w:rPr>
        <w:t xml:space="preserve">”) is a Delaware series limited liability company. All contributors (including committers, maintainers, and other technical positions) and other participants in the Project (collectively, “Collaborators”) must comply with the terms of this Charter. </w:t>
      </w:r>
    </w:p>
    <w:p w14:paraId="0000000C" w14:textId="77777777" w:rsidR="00A00BB1" w:rsidRPr="00363A19" w:rsidRDefault="00A00BB1">
      <w:pPr>
        <w:rPr>
          <w:sz w:val="24"/>
          <w:szCs w:val="24"/>
        </w:rPr>
      </w:pPr>
    </w:p>
    <w:p w14:paraId="0000000D"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Mission and Scope of the Project</w:t>
      </w:r>
    </w:p>
    <w:p w14:paraId="0000000E" w14:textId="4916DCAA"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The mission of the Project is to</w:t>
      </w:r>
      <w:ins w:id="52" w:author="Scott Nicholas" w:date="2020-03-26T14:26:00Z">
        <w:r w:rsidRPr="00363A19">
          <w:rPr>
            <w:rFonts w:ascii="Times New Roman" w:eastAsia="Times New Roman" w:hAnsi="Times New Roman" w:cs="Times New Roman"/>
            <w:b w:val="0"/>
            <w:sz w:val="24"/>
            <w:szCs w:val="24"/>
          </w:rPr>
          <w:t xml:space="preserve"> oversee open source assets and configuration decisions, advise on network and policy decisions </w:t>
        </w:r>
        <w:del w:id="53" w:author="Dan Gisolfi" w:date="2020-04-21T14:37:00Z">
          <w:r w:rsidRPr="00363A19" w:rsidDel="00355993">
            <w:rPr>
              <w:rFonts w:ascii="Times New Roman" w:eastAsia="Times New Roman" w:hAnsi="Times New Roman" w:cs="Times New Roman"/>
              <w:b w:val="0"/>
              <w:sz w:val="24"/>
              <w:szCs w:val="24"/>
            </w:rPr>
            <w:delText>[FOCUS AREA].</w:delText>
          </w:r>
        </w:del>
      </w:ins>
      <w:del w:id="54" w:author="Dan Gisolfi" w:date="2020-04-21T14:37:00Z">
        <w:r w:rsidRPr="00363A19" w:rsidDel="00355993">
          <w:rPr>
            <w:rFonts w:ascii="Times New Roman" w:eastAsia="Times New Roman" w:hAnsi="Times New Roman" w:cs="Times New Roman"/>
            <w:b w:val="0"/>
            <w:sz w:val="24"/>
            <w:szCs w:val="24"/>
          </w:rPr>
          <w:delText xml:space="preserve"> </w:delText>
        </w:r>
        <w:r w:rsidRPr="00363A19" w:rsidDel="00355993">
          <w:rPr>
            <w:rFonts w:ascii="Times New Roman" w:eastAsia="Times New Roman" w:hAnsi="Times New Roman" w:cs="Times New Roman"/>
            <w:sz w:val="24"/>
            <w:szCs w:val="24"/>
            <w:rPrChange w:id="55" w:author="Scott Nicholas" w:date="2020-06-23T15:23:00Z">
              <w:rPr>
                <w:rFonts w:ascii="Times New Roman" w:eastAsia="Times New Roman" w:hAnsi="Times New Roman" w:cs="Times New Roman"/>
                <w:sz w:val="24"/>
                <w:szCs w:val="24"/>
                <w:highlight w:val="yellow"/>
              </w:rPr>
            </w:rPrChange>
          </w:rPr>
          <w:delText>[MISSION STATEMENT]</w:delText>
        </w:r>
        <w:r w:rsidRPr="00363A19" w:rsidDel="00355993">
          <w:rPr>
            <w:rFonts w:ascii="Times New Roman" w:eastAsia="Times New Roman" w:hAnsi="Times New Roman" w:cs="Times New Roman"/>
            <w:sz w:val="24"/>
            <w:szCs w:val="24"/>
          </w:rPr>
          <w:delText>.</w:delText>
        </w:r>
      </w:del>
      <w:ins w:id="56" w:author="Dan Gisolfi" w:date="2020-04-21T14:37:00Z">
        <w:r w:rsidR="00355993" w:rsidRPr="00363A19">
          <w:rPr>
            <w:rFonts w:ascii="Times New Roman" w:eastAsia="Times New Roman" w:hAnsi="Times New Roman" w:cs="Times New Roman"/>
            <w:b w:val="0"/>
            <w:sz w:val="24"/>
            <w:szCs w:val="24"/>
          </w:rPr>
          <w:t xml:space="preserve">associated with the </w:t>
        </w:r>
      </w:ins>
      <w:ins w:id="57" w:author="Scott Nicholas" w:date="2020-06-22T15:42:00Z">
        <w:r w:rsidR="002851DC" w:rsidRPr="00363A19">
          <w:rPr>
            <w:rFonts w:ascii="Times New Roman" w:eastAsia="Times New Roman" w:hAnsi="Times New Roman" w:cs="Times New Roman"/>
            <w:b w:val="0"/>
            <w:sz w:val="24"/>
            <w:szCs w:val="24"/>
          </w:rPr>
          <w:t>s</w:t>
        </w:r>
      </w:ins>
      <w:ins w:id="58" w:author="Dan Gisolfi" w:date="2020-04-21T14:37:00Z">
        <w:del w:id="59" w:author="Scott Nicholas" w:date="2020-06-22T15:42:00Z">
          <w:r w:rsidR="00355993" w:rsidRPr="00363A19" w:rsidDel="002851DC">
            <w:rPr>
              <w:rFonts w:ascii="Times New Roman" w:eastAsia="Times New Roman" w:hAnsi="Times New Roman" w:cs="Times New Roman"/>
              <w:b w:val="0"/>
              <w:sz w:val="24"/>
              <w:szCs w:val="24"/>
            </w:rPr>
            <w:delText>c</w:delText>
          </w:r>
        </w:del>
        <w:r w:rsidR="00355993" w:rsidRPr="00363A19">
          <w:rPr>
            <w:rFonts w:ascii="Times New Roman" w:eastAsia="Times New Roman" w:hAnsi="Times New Roman" w:cs="Times New Roman"/>
            <w:b w:val="0"/>
            <w:sz w:val="24"/>
            <w:szCs w:val="24"/>
          </w:rPr>
          <w:t xml:space="preserve">pecifications, code and governance frameworks pertinent to the </w:t>
        </w:r>
        <w:del w:id="60" w:author="Scott Nicholas" w:date="2020-06-22T15:43:00Z">
          <w:r w:rsidR="00355993" w:rsidRPr="00363A19" w:rsidDel="002851DC">
            <w:rPr>
              <w:rFonts w:ascii="Times New Roman" w:eastAsia="Times New Roman" w:hAnsi="Times New Roman" w:cs="Times New Roman"/>
              <w:b w:val="0"/>
              <w:sz w:val="24"/>
              <w:szCs w:val="24"/>
            </w:rPr>
            <w:delText xml:space="preserve">Bedrock </w:delText>
          </w:r>
        </w:del>
        <w:del w:id="61" w:author="Scott Nicholas" w:date="2020-06-22T15:42:00Z">
          <w:r w:rsidR="00355993" w:rsidRPr="00363A19" w:rsidDel="002851DC">
            <w:rPr>
              <w:rFonts w:ascii="Times New Roman" w:eastAsia="Times New Roman" w:hAnsi="Times New Roman" w:cs="Times New Roman"/>
              <w:b w:val="0"/>
              <w:sz w:val="24"/>
              <w:szCs w:val="24"/>
            </w:rPr>
            <w:delText>Conso</w:delText>
          </w:r>
        </w:del>
      </w:ins>
      <w:ins w:id="62" w:author="Dan Gisolfi" w:date="2020-04-21T14:38:00Z">
        <w:del w:id="63" w:author="Scott Nicholas" w:date="2020-06-22T15:42:00Z">
          <w:r w:rsidR="00355993" w:rsidRPr="00363A19" w:rsidDel="002851DC">
            <w:rPr>
              <w:rFonts w:ascii="Times New Roman" w:eastAsia="Times New Roman" w:hAnsi="Times New Roman" w:cs="Times New Roman"/>
              <w:b w:val="0"/>
              <w:sz w:val="24"/>
              <w:szCs w:val="24"/>
            </w:rPr>
            <w:delText>rtium Community</w:delText>
          </w:r>
        </w:del>
        <w:del w:id="64" w:author="Scott Nicholas" w:date="2020-06-22T15:43:00Z">
          <w:r w:rsidR="00355993" w:rsidRPr="00363A19" w:rsidDel="002851DC">
            <w:rPr>
              <w:rFonts w:ascii="Times New Roman" w:eastAsia="Times New Roman" w:hAnsi="Times New Roman" w:cs="Times New Roman"/>
              <w:b w:val="0"/>
              <w:sz w:val="24"/>
              <w:szCs w:val="24"/>
            </w:rPr>
            <w:delText xml:space="preserve"> and </w:delText>
          </w:r>
        </w:del>
      </w:ins>
      <w:ins w:id="65" w:author="Dan Gisolfi" w:date="2020-04-22T15:19:00Z">
        <w:del w:id="66" w:author="Scott Nicholas" w:date="2020-06-22T15:43:00Z">
          <w:r w:rsidR="00ED27F2" w:rsidRPr="00363A19" w:rsidDel="002851DC">
            <w:rPr>
              <w:rFonts w:ascii="Times New Roman" w:eastAsia="Times New Roman" w:hAnsi="Times New Roman" w:cs="Times New Roman"/>
              <w:b w:val="0"/>
              <w:sz w:val="24"/>
              <w:szCs w:val="24"/>
            </w:rPr>
            <w:delText>relevant</w:delText>
          </w:r>
        </w:del>
      </w:ins>
      <w:ins w:id="67" w:author="Dan Gisolfi" w:date="2020-04-21T14:38:00Z">
        <w:del w:id="68" w:author="Scott Nicholas" w:date="2020-06-22T15:43:00Z">
          <w:r w:rsidR="00355993" w:rsidRPr="00363A19" w:rsidDel="002851DC">
            <w:rPr>
              <w:rFonts w:ascii="Times New Roman" w:eastAsia="Times New Roman" w:hAnsi="Times New Roman" w:cs="Times New Roman"/>
              <w:b w:val="0"/>
              <w:sz w:val="24"/>
              <w:szCs w:val="24"/>
            </w:rPr>
            <w:delText xml:space="preserve"> Directed Funds and/or Utilities</w:delText>
          </w:r>
        </w:del>
      </w:ins>
      <w:ins w:id="69" w:author="Scott Nicholas" w:date="2020-06-22T15:43:00Z">
        <w:r w:rsidR="002851DC" w:rsidRPr="00363A19">
          <w:rPr>
            <w:rFonts w:ascii="Times New Roman" w:eastAsia="Times New Roman" w:hAnsi="Times New Roman" w:cs="Times New Roman"/>
            <w:b w:val="0"/>
            <w:sz w:val="24"/>
            <w:szCs w:val="24"/>
          </w:rPr>
          <w:t>Bedrock Business Utility</w:t>
        </w:r>
      </w:ins>
      <w:ins w:id="70" w:author="Dan Gisolfi" w:date="2020-04-21T14:38:00Z">
        <w:r w:rsidR="00355993" w:rsidRPr="00363A19">
          <w:rPr>
            <w:rFonts w:ascii="Times New Roman" w:eastAsia="Times New Roman" w:hAnsi="Times New Roman" w:cs="Times New Roman"/>
            <w:b w:val="0"/>
            <w:sz w:val="24"/>
            <w:szCs w:val="24"/>
          </w:rPr>
          <w:t>.</w:t>
        </w:r>
      </w:ins>
      <w:del w:id="71" w:author="Dan Gisolfi" w:date="2020-04-21T14:37:00Z">
        <w:r w:rsidRPr="00363A19" w:rsidDel="00355993">
          <w:rPr>
            <w:rFonts w:ascii="Times New Roman" w:eastAsia="Times New Roman" w:hAnsi="Times New Roman" w:cs="Times New Roman"/>
            <w:b w:val="0"/>
            <w:sz w:val="24"/>
            <w:szCs w:val="24"/>
          </w:rPr>
          <w:delText xml:space="preserve"> </w:delText>
        </w:r>
      </w:del>
    </w:p>
    <w:p w14:paraId="0000000F"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scope of the Project includes collaborative development </w:t>
      </w:r>
      <w:ins w:id="72" w:author="Scott Nicholas" w:date="2020-03-26T14:28:00Z">
        <w:r w:rsidRPr="00363A19">
          <w:rPr>
            <w:rFonts w:ascii="Times New Roman" w:eastAsia="Times New Roman" w:hAnsi="Times New Roman" w:cs="Times New Roman"/>
            <w:b w:val="0"/>
            <w:sz w:val="24"/>
            <w:szCs w:val="24"/>
          </w:rPr>
          <w:t xml:space="preserve">under the licenses of the Project </w:t>
        </w:r>
      </w:ins>
      <w:del w:id="73" w:author="Scott Nicholas" w:date="2020-03-26T14:28:00Z">
        <w:r w:rsidRPr="00363A19">
          <w:rPr>
            <w:rFonts w:ascii="Times New Roman" w:eastAsia="Times New Roman" w:hAnsi="Times New Roman" w:cs="Times New Roman"/>
            <w:b w:val="0"/>
            <w:sz w:val="24"/>
            <w:szCs w:val="24"/>
          </w:rPr>
          <w:delText xml:space="preserve">under the Project License (as defined herein) </w:delText>
        </w:r>
      </w:del>
      <w:r w:rsidRPr="00363A19">
        <w:rPr>
          <w:rFonts w:ascii="Times New Roman" w:eastAsia="Times New Roman" w:hAnsi="Times New Roman" w:cs="Times New Roman"/>
          <w:b w:val="0"/>
          <w:sz w:val="24"/>
          <w:szCs w:val="24"/>
        </w:rPr>
        <w:t>supporting the mission, including documentation, testing, integration and the creation of other artifacts that aid the development, deployment, operation or adoption of the open source project.</w:t>
      </w:r>
    </w:p>
    <w:p w14:paraId="00000010" w14:textId="77777777" w:rsidR="00A00BB1" w:rsidRPr="00363A19" w:rsidRDefault="00A00BB1">
      <w:pPr>
        <w:ind w:left="360"/>
        <w:rPr>
          <w:b/>
          <w:sz w:val="24"/>
          <w:szCs w:val="24"/>
        </w:rPr>
      </w:pPr>
    </w:p>
    <w:p w14:paraId="00000011"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Technical Steering Committee</w:t>
      </w:r>
    </w:p>
    <w:p w14:paraId="00000012"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Technical Steering Committee (the “TSC”) will be responsible for all technical oversight of the </w:t>
      </w:r>
      <w:del w:id="74" w:author="Scott Nicholas" w:date="2020-03-26T14:31:00Z">
        <w:r w:rsidRPr="00363A19">
          <w:rPr>
            <w:rFonts w:ascii="Times New Roman" w:eastAsia="Times New Roman" w:hAnsi="Times New Roman" w:cs="Times New Roman"/>
            <w:b w:val="0"/>
            <w:sz w:val="24"/>
            <w:szCs w:val="24"/>
          </w:rPr>
          <w:delText xml:space="preserve">open source </w:delText>
        </w:r>
      </w:del>
      <w:r w:rsidRPr="00363A19">
        <w:rPr>
          <w:rFonts w:ascii="Times New Roman" w:eastAsia="Times New Roman" w:hAnsi="Times New Roman" w:cs="Times New Roman"/>
          <w:b w:val="0"/>
          <w:sz w:val="24"/>
          <w:szCs w:val="24"/>
        </w:rPr>
        <w:t xml:space="preserve">Project. </w:t>
      </w:r>
    </w:p>
    <w:p w14:paraId="02414281" w14:textId="7CFADC9A" w:rsidR="002851DC" w:rsidRPr="00363A19" w:rsidRDefault="002851DC">
      <w:pPr>
        <w:pStyle w:val="Heading1"/>
        <w:keepNext w:val="0"/>
        <w:numPr>
          <w:ilvl w:val="1"/>
          <w:numId w:val="1"/>
        </w:numPr>
        <w:spacing w:before="0"/>
        <w:rPr>
          <w:ins w:id="75" w:author="Scott Nicholas" w:date="2020-06-22T15:44:00Z"/>
          <w:rFonts w:ascii="Times New Roman" w:eastAsia="Times New Roman" w:hAnsi="Times New Roman" w:cs="Times New Roman"/>
          <w:b w:val="0"/>
          <w:sz w:val="24"/>
          <w:szCs w:val="24"/>
        </w:rPr>
      </w:pPr>
      <w:ins w:id="76" w:author="Scott Nicholas" w:date="2020-06-22T15:43:00Z">
        <w:r w:rsidRPr="00363A19">
          <w:rPr>
            <w:rFonts w:ascii="Times New Roman" w:eastAsia="Times New Roman" w:hAnsi="Times New Roman" w:cs="Times New Roman"/>
            <w:b w:val="0"/>
            <w:sz w:val="24"/>
            <w:szCs w:val="24"/>
          </w:rPr>
          <w:t>At inception of the Project, the composition of the TSC will be as follows: one voting rep</w:t>
        </w:r>
      </w:ins>
      <w:ins w:id="77" w:author="Scott Nicholas" w:date="2020-06-22T15:44:00Z">
        <w:r w:rsidRPr="00363A19">
          <w:rPr>
            <w:rFonts w:ascii="Times New Roman" w:eastAsia="Times New Roman" w:hAnsi="Times New Roman" w:cs="Times New Roman"/>
            <w:b w:val="0"/>
            <w:sz w:val="24"/>
            <w:szCs w:val="24"/>
          </w:rPr>
          <w:t>resentative from each Governing Member of the Bedrock Consortium, a directed fund of the Linux Foundation (the “Consortium”).  T</w:t>
        </w:r>
      </w:ins>
      <w:commentRangeStart w:id="78"/>
      <w:del w:id="79" w:author="Scott Nicholas" w:date="2020-06-22T15:44:00Z">
        <w:r w:rsidR="006F2C64" w:rsidRPr="00363A19" w:rsidDel="002851DC">
          <w:rPr>
            <w:rFonts w:ascii="Times New Roman" w:eastAsia="Times New Roman" w:hAnsi="Times New Roman" w:cs="Times New Roman"/>
            <w:b w:val="0"/>
            <w:sz w:val="24"/>
            <w:szCs w:val="24"/>
          </w:rPr>
          <w:delText xml:space="preserve">The TSC voting members are initially the Project’s Committers. </w:delText>
        </w:r>
        <w:commentRangeEnd w:id="78"/>
        <w:r w:rsidR="006F2C64" w:rsidRPr="00363A19" w:rsidDel="002851DC">
          <w:commentReference w:id="78"/>
        </w:r>
        <w:r w:rsidR="006F2C64" w:rsidRPr="00363A19" w:rsidDel="002851DC">
          <w:rPr>
            <w:rFonts w:ascii="Times New Roman" w:eastAsia="Times New Roman" w:hAnsi="Times New Roman" w:cs="Times New Roman"/>
            <w:b w:val="0"/>
            <w:sz w:val="24"/>
            <w:szCs w:val="24"/>
          </w:rPr>
          <w:delText>At the inception of the project, t</w:delText>
        </w:r>
      </w:del>
      <w:r w:rsidR="006F2C64" w:rsidRPr="00363A19">
        <w:rPr>
          <w:rFonts w:ascii="Times New Roman" w:eastAsia="Times New Roman" w:hAnsi="Times New Roman" w:cs="Times New Roman"/>
          <w:b w:val="0"/>
          <w:sz w:val="24"/>
          <w:szCs w:val="24"/>
        </w:rPr>
        <w:t>he Committers of the Project will be as set forth within the</w:t>
      </w:r>
      <w:ins w:id="80" w:author="Scott Nicholas" w:date="2020-06-22T15:47:00Z">
        <w:r w:rsidRPr="00363A19">
          <w:rPr>
            <w:rFonts w:ascii="Times New Roman" w:eastAsia="Times New Roman" w:hAnsi="Times New Roman" w:cs="Times New Roman"/>
            <w:b w:val="0"/>
            <w:sz w:val="24"/>
            <w:szCs w:val="24"/>
          </w:rPr>
          <w:t xml:space="preserve"> Project’s web site, repository or wiki. </w:t>
        </w:r>
      </w:ins>
      <w:del w:id="81" w:author="Scott Nicholas" w:date="2020-06-22T15:47:00Z">
        <w:r w:rsidR="006F2C64" w:rsidRPr="00363A19" w:rsidDel="002851DC">
          <w:rPr>
            <w:rFonts w:ascii="Times New Roman" w:eastAsia="Times New Roman" w:hAnsi="Times New Roman" w:cs="Times New Roman"/>
            <w:b w:val="0"/>
            <w:sz w:val="24"/>
            <w:szCs w:val="24"/>
          </w:rPr>
          <w:delText xml:space="preserve"> “CONTRIBUTING” file within the Project’s code repository.</w:delText>
        </w:r>
      </w:del>
      <w:r w:rsidR="006F2C64" w:rsidRPr="00363A19">
        <w:rPr>
          <w:rFonts w:ascii="Times New Roman" w:eastAsia="Times New Roman" w:hAnsi="Times New Roman" w:cs="Times New Roman"/>
          <w:b w:val="0"/>
          <w:sz w:val="24"/>
          <w:szCs w:val="24"/>
        </w:rPr>
        <w:t xml:space="preserve"> </w:t>
      </w:r>
    </w:p>
    <w:p w14:paraId="00000013" w14:textId="5B9E964A"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TSC </w:t>
      </w:r>
      <w:del w:id="82" w:author="Scott Nicholas" w:date="2020-06-22T15:45:00Z">
        <w:r w:rsidRPr="00363A19" w:rsidDel="002851DC">
          <w:rPr>
            <w:rFonts w:ascii="Times New Roman" w:eastAsia="Times New Roman" w:hAnsi="Times New Roman" w:cs="Times New Roman"/>
            <w:b w:val="0"/>
            <w:sz w:val="24"/>
            <w:szCs w:val="24"/>
          </w:rPr>
          <w:delText xml:space="preserve">may </w:delText>
        </w:r>
      </w:del>
      <w:ins w:id="83" w:author="Scott Nicholas" w:date="2020-06-22T15:45:00Z">
        <w:r w:rsidR="002851DC" w:rsidRPr="00363A19">
          <w:rPr>
            <w:rFonts w:ascii="Times New Roman" w:eastAsia="Times New Roman" w:hAnsi="Times New Roman" w:cs="Times New Roman"/>
            <w:b w:val="0"/>
            <w:sz w:val="24"/>
            <w:szCs w:val="24"/>
          </w:rPr>
          <w:t xml:space="preserve">may </w:t>
        </w:r>
      </w:ins>
      <w:r w:rsidRPr="00363A19">
        <w:rPr>
          <w:rFonts w:ascii="Times New Roman" w:eastAsia="Times New Roman" w:hAnsi="Times New Roman" w:cs="Times New Roman"/>
          <w:b w:val="0"/>
          <w:sz w:val="24"/>
          <w:szCs w:val="24"/>
        </w:rPr>
        <w:t>choose an alternative approach for determining the voting members of the TSC</w:t>
      </w:r>
      <w:ins w:id="84" w:author="Scott Nicholas" w:date="2020-06-22T15:45:00Z">
        <w:r w:rsidR="002851DC" w:rsidRPr="00363A19">
          <w:rPr>
            <w:rFonts w:ascii="Times New Roman" w:eastAsia="Times New Roman" w:hAnsi="Times New Roman" w:cs="Times New Roman"/>
            <w:b w:val="0"/>
            <w:sz w:val="24"/>
            <w:szCs w:val="24"/>
          </w:rPr>
          <w:t xml:space="preserve">. </w:t>
        </w:r>
      </w:ins>
      <w:ins w:id="85" w:author="Scott Nicholas" w:date="2020-06-22T15:46:00Z">
        <w:r w:rsidR="002851DC" w:rsidRPr="00363A19">
          <w:rPr>
            <w:rFonts w:ascii="Times New Roman" w:eastAsia="Times New Roman" w:hAnsi="Times New Roman" w:cs="Times New Roman"/>
            <w:b w:val="0"/>
            <w:sz w:val="24"/>
            <w:szCs w:val="24"/>
          </w:rPr>
          <w:t xml:space="preserve"> </w:t>
        </w:r>
      </w:ins>
      <w:del w:id="86" w:author="Scott Nicholas" w:date="2020-06-22T15:46:00Z">
        <w:r w:rsidRPr="00363A19" w:rsidDel="002851DC">
          <w:rPr>
            <w:rFonts w:ascii="Times New Roman" w:eastAsia="Times New Roman" w:hAnsi="Times New Roman" w:cs="Times New Roman"/>
            <w:b w:val="0"/>
            <w:sz w:val="24"/>
            <w:szCs w:val="24"/>
          </w:rPr>
          <w:delText>, and a</w:delText>
        </w:r>
      </w:del>
      <w:ins w:id="87" w:author="Scott Nicholas" w:date="2020-06-22T15:46:00Z">
        <w:r w:rsidR="002851DC" w:rsidRPr="00363A19">
          <w:rPr>
            <w:rFonts w:ascii="Times New Roman" w:eastAsia="Times New Roman" w:hAnsi="Times New Roman" w:cs="Times New Roman"/>
            <w:b w:val="0"/>
            <w:sz w:val="24"/>
            <w:szCs w:val="24"/>
          </w:rPr>
          <w:t>A</w:t>
        </w:r>
      </w:ins>
      <w:r w:rsidRPr="00363A19">
        <w:rPr>
          <w:rFonts w:ascii="Times New Roman" w:eastAsia="Times New Roman" w:hAnsi="Times New Roman" w:cs="Times New Roman"/>
          <w:b w:val="0"/>
          <w:sz w:val="24"/>
          <w:szCs w:val="24"/>
        </w:rPr>
        <w:t xml:space="preserve">ny such alternative approach will be documented in the </w:t>
      </w:r>
      <w:ins w:id="88" w:author="Scott Nicholas" w:date="2020-06-22T15:47:00Z">
        <w:r w:rsidR="002851DC" w:rsidRPr="00363A19">
          <w:rPr>
            <w:rFonts w:ascii="Times New Roman" w:eastAsia="Times New Roman" w:hAnsi="Times New Roman" w:cs="Times New Roman"/>
            <w:b w:val="0"/>
            <w:sz w:val="24"/>
            <w:szCs w:val="24"/>
          </w:rPr>
          <w:t>Project’s web site, repository or wiki</w:t>
        </w:r>
      </w:ins>
      <w:del w:id="89" w:author="Scott Nicholas" w:date="2020-06-22T15:47:00Z">
        <w:r w:rsidRPr="00363A19" w:rsidDel="002851DC">
          <w:rPr>
            <w:rFonts w:ascii="Times New Roman" w:eastAsia="Times New Roman" w:hAnsi="Times New Roman" w:cs="Times New Roman"/>
            <w:b w:val="0"/>
            <w:sz w:val="24"/>
            <w:szCs w:val="24"/>
          </w:rPr>
          <w:delText>CONTRIBUTING file</w:delText>
        </w:r>
      </w:del>
      <w:r w:rsidRPr="00363A19">
        <w:rPr>
          <w:rFonts w:ascii="Times New Roman" w:eastAsia="Times New Roman" w:hAnsi="Times New Roman" w:cs="Times New Roman"/>
          <w:b w:val="0"/>
          <w:sz w:val="24"/>
          <w:szCs w:val="24"/>
        </w:rPr>
        <w:t xml:space="preserve">.  Any meetings of the Technical Steering Committee are intended to be open to the public, and can be conducted electronically, via teleconference, or in person. </w:t>
      </w:r>
    </w:p>
    <w:p w14:paraId="00000014" w14:textId="1CB807C8"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lastRenderedPageBreak/>
        <w:t xml:space="preserve">TSC projects generally will involve Contributors and Committers. The TSC may adopt or modify roles so long as the roles are documented in the </w:t>
      </w:r>
      <w:ins w:id="90" w:author="Scott Nicholas" w:date="2020-06-22T15:47:00Z">
        <w:r w:rsidR="002851DC" w:rsidRPr="00363A19">
          <w:rPr>
            <w:rFonts w:ascii="Times New Roman" w:eastAsia="Times New Roman" w:hAnsi="Times New Roman" w:cs="Times New Roman"/>
            <w:b w:val="0"/>
            <w:sz w:val="24"/>
            <w:szCs w:val="24"/>
          </w:rPr>
          <w:t>Project’s web site, repository or wiki</w:t>
        </w:r>
      </w:ins>
      <w:del w:id="91" w:author="Scott Nicholas" w:date="2020-06-22T15:47:00Z">
        <w:r w:rsidRPr="00363A19" w:rsidDel="002851DC">
          <w:rPr>
            <w:rFonts w:ascii="Times New Roman" w:eastAsia="Times New Roman" w:hAnsi="Times New Roman" w:cs="Times New Roman"/>
            <w:b w:val="0"/>
            <w:sz w:val="24"/>
            <w:szCs w:val="24"/>
          </w:rPr>
          <w:delText>CONTRIBUTING file</w:delText>
        </w:r>
      </w:del>
      <w:r w:rsidRPr="00363A19">
        <w:rPr>
          <w:rFonts w:ascii="Times New Roman" w:eastAsia="Times New Roman" w:hAnsi="Times New Roman" w:cs="Times New Roman"/>
          <w:b w:val="0"/>
          <w:sz w:val="24"/>
          <w:szCs w:val="24"/>
        </w:rPr>
        <w:t xml:space="preserve">. Unless otherwise documented: </w:t>
      </w:r>
    </w:p>
    <w:p w14:paraId="00000015" w14:textId="77777777" w:rsidR="00A00BB1" w:rsidRPr="00363A19" w:rsidRDefault="006F2C64">
      <w:pPr>
        <w:widowControl w:val="0"/>
        <w:numPr>
          <w:ilvl w:val="2"/>
          <w:numId w:val="1"/>
        </w:numPr>
        <w:pBdr>
          <w:top w:val="nil"/>
          <w:left w:val="nil"/>
          <w:bottom w:val="nil"/>
          <w:right w:val="nil"/>
          <w:between w:val="nil"/>
        </w:pBdr>
        <w:spacing w:after="240"/>
        <w:ind w:left="2174" w:hanging="186"/>
        <w:rPr>
          <w:color w:val="000000"/>
          <w:sz w:val="24"/>
          <w:szCs w:val="24"/>
        </w:rPr>
      </w:pPr>
      <w:r w:rsidRPr="00363A19">
        <w:rPr>
          <w:color w:val="000000"/>
          <w:sz w:val="24"/>
          <w:szCs w:val="24"/>
        </w:rPr>
        <w:t xml:space="preserve">Contributors include anyone in the technical community that contributes code, documentation, or other technical artifacts to the Project; </w:t>
      </w:r>
    </w:p>
    <w:p w14:paraId="00000016" w14:textId="77777777" w:rsidR="00A00BB1" w:rsidRPr="00363A19" w:rsidRDefault="006F2C64">
      <w:pPr>
        <w:widowControl w:val="0"/>
        <w:numPr>
          <w:ilvl w:val="2"/>
          <w:numId w:val="1"/>
        </w:numPr>
        <w:pBdr>
          <w:top w:val="nil"/>
          <w:left w:val="nil"/>
          <w:bottom w:val="nil"/>
          <w:right w:val="nil"/>
          <w:between w:val="nil"/>
        </w:pBdr>
        <w:rPr>
          <w:color w:val="000000"/>
          <w:sz w:val="24"/>
          <w:szCs w:val="24"/>
        </w:rPr>
      </w:pPr>
      <w:r w:rsidRPr="00363A19">
        <w:rPr>
          <w:color w:val="000000"/>
          <w:sz w:val="24"/>
          <w:szCs w:val="24"/>
        </w:rPr>
        <w:t>Committers are Contributors who have earned the ability to modify (“commit”) source code, documentation or other technical artifacts in a project’s repository; and</w:t>
      </w:r>
    </w:p>
    <w:p w14:paraId="00000017" w14:textId="77777777" w:rsidR="00A00BB1" w:rsidRPr="00363A19" w:rsidRDefault="00A00BB1">
      <w:pPr>
        <w:widowControl w:val="0"/>
        <w:pBdr>
          <w:top w:val="nil"/>
          <w:left w:val="nil"/>
          <w:bottom w:val="nil"/>
          <w:right w:val="nil"/>
          <w:between w:val="nil"/>
        </w:pBdr>
        <w:ind w:left="2160" w:hanging="720"/>
        <w:rPr>
          <w:rFonts w:ascii="Nimbus Roman No9 L" w:eastAsia="Nimbus Roman No9 L" w:hAnsi="Nimbus Roman No9 L" w:cs="Nimbus Roman No9 L"/>
          <w:color w:val="000000"/>
          <w:sz w:val="24"/>
          <w:szCs w:val="24"/>
        </w:rPr>
      </w:pPr>
    </w:p>
    <w:p w14:paraId="00000018"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A Contributor may become a Committer by a majority approval of the existing Committers. A Committer may be removed by a majority approval of the other existing Committers.</w:t>
      </w:r>
    </w:p>
    <w:p w14:paraId="00000019"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Participation in the Project through becoming a Contributor and Committer is open to anyone so long as they abide by the terms of this Charter. </w:t>
      </w:r>
    </w:p>
    <w:p w14:paraId="0000001A"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(1) establish work flow procedures for the submission, approval, and closure/archiving of projects, (2) set requirements for the promotion of Contributors to Committer status, as applicable, and (3) amend, adjust, refine and/or eliminate the roles of Contributors, and Committers, and create new roles, and publicly document any TSC roles, as it sees fit.</w:t>
      </w:r>
    </w:p>
    <w:p w14:paraId="0000001B" w14:textId="24D79751"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elect a TSC Chair, who will preside over meetings of the TSC and will serve until their resignation or replacement by the TSC.</w:t>
      </w:r>
      <w:r w:rsidRPr="00363A19">
        <w:rPr>
          <w:b/>
          <w:color w:val="000000"/>
          <w:sz w:val="24"/>
          <w:szCs w:val="24"/>
        </w:rPr>
        <w:t xml:space="preserve">  </w:t>
      </w:r>
      <w:del w:id="92" w:author="Scott Nicholas" w:date="2020-03-26T14:33:00Z">
        <w:r w:rsidRPr="00363A19">
          <w:rPr>
            <w:b/>
            <w:color w:val="000000"/>
            <w:sz w:val="24"/>
            <w:szCs w:val="24"/>
          </w:rPr>
          <w:delText>[</w:delText>
        </w:r>
      </w:del>
      <w:r w:rsidRPr="00363A19">
        <w:rPr>
          <w:color w:val="000000"/>
          <w:sz w:val="24"/>
          <w:szCs w:val="24"/>
          <w:rPrChange w:id="93" w:author="Scott Nicholas" w:date="2020-06-23T15:23:00Z">
            <w:rPr>
              <w:b/>
              <w:color w:val="000000"/>
              <w:sz w:val="24"/>
              <w:szCs w:val="24"/>
            </w:rPr>
          </w:rPrChange>
        </w:rPr>
        <w:t xml:space="preserve">The TSC Chair, or any other TSC member so designated by the TSC, will serve as the primary communication contact between the Project and </w:t>
      </w:r>
      <w:del w:id="94" w:author="Scott Nicholas" w:date="2020-06-22T15:48:00Z">
        <w:r w:rsidRPr="00363A19" w:rsidDel="002851DC">
          <w:rPr>
            <w:color w:val="000000"/>
            <w:sz w:val="24"/>
            <w:szCs w:val="24"/>
            <w:rPrChange w:id="95" w:author="Scott Nicholas" w:date="2020-06-23T15:23:00Z">
              <w:rPr>
                <w:b/>
                <w:color w:val="000000"/>
                <w:sz w:val="24"/>
                <w:szCs w:val="24"/>
              </w:rPr>
            </w:rPrChange>
          </w:rPr>
          <w:delText xml:space="preserve">the </w:delText>
        </w:r>
        <w:r w:rsidRPr="00363A19" w:rsidDel="002851DC">
          <w:rPr>
            <w:color w:val="000000"/>
            <w:sz w:val="24"/>
            <w:szCs w:val="24"/>
            <w:rPrChange w:id="96" w:author="Scott Nicholas" w:date="2020-06-23T15:23:00Z">
              <w:rPr>
                <w:b/>
                <w:color w:val="000000"/>
                <w:sz w:val="24"/>
                <w:szCs w:val="24"/>
                <w:highlight w:val="yellow"/>
              </w:rPr>
            </w:rPrChange>
          </w:rPr>
          <w:delText>NAME OF DIRECTED FUND</w:delText>
        </w:r>
        <w:r w:rsidRPr="00363A19" w:rsidDel="002851DC">
          <w:rPr>
            <w:color w:val="000000"/>
            <w:sz w:val="24"/>
            <w:szCs w:val="24"/>
            <w:rPrChange w:id="97" w:author="Scott Nicholas" w:date="2020-06-23T15:23:00Z">
              <w:rPr>
                <w:b/>
                <w:color w:val="000000"/>
                <w:sz w:val="24"/>
                <w:szCs w:val="24"/>
              </w:rPr>
            </w:rPrChange>
          </w:rPr>
          <w:delText xml:space="preserve"> of The Linux Foundation (the </w:delText>
        </w:r>
        <w:r w:rsidRPr="00363A19" w:rsidDel="002851DC">
          <w:rPr>
            <w:sz w:val="24"/>
            <w:szCs w:val="24"/>
          </w:rPr>
          <w:delText>“</w:delText>
        </w:r>
      </w:del>
      <w:r w:rsidRPr="00363A19">
        <w:rPr>
          <w:sz w:val="24"/>
          <w:szCs w:val="24"/>
        </w:rPr>
        <w:t>Directed Fund</w:t>
      </w:r>
      <w:del w:id="98" w:author="Scott Nicholas" w:date="2020-06-22T15:48:00Z">
        <w:r w:rsidRPr="00363A19" w:rsidDel="002851DC">
          <w:rPr>
            <w:sz w:val="24"/>
            <w:szCs w:val="24"/>
          </w:rPr>
          <w:delText>”</w:delText>
        </w:r>
        <w:r w:rsidRPr="00363A19" w:rsidDel="002851DC">
          <w:rPr>
            <w:color w:val="000000"/>
            <w:sz w:val="24"/>
            <w:szCs w:val="24"/>
            <w:rPrChange w:id="99" w:author="Scott Nicholas" w:date="2020-06-23T15:23:00Z">
              <w:rPr>
                <w:b/>
                <w:color w:val="000000"/>
                <w:sz w:val="24"/>
                <w:szCs w:val="24"/>
              </w:rPr>
            </w:rPrChange>
          </w:rPr>
          <w:delText>)</w:delText>
        </w:r>
      </w:del>
      <w:r w:rsidRPr="00363A19">
        <w:rPr>
          <w:color w:val="000000"/>
          <w:sz w:val="24"/>
          <w:szCs w:val="24"/>
          <w:rPrChange w:id="100" w:author="Scott Nicholas" w:date="2020-06-23T15:23:00Z">
            <w:rPr>
              <w:b/>
              <w:color w:val="000000"/>
              <w:sz w:val="24"/>
              <w:szCs w:val="24"/>
            </w:rPr>
          </w:rPrChange>
        </w:rPr>
        <w:t>.</w:t>
      </w:r>
      <w:del w:id="101" w:author="Scott Nicholas" w:date="2020-03-26T14:33:00Z">
        <w:r w:rsidRPr="00363A19">
          <w:rPr>
            <w:color w:val="000000"/>
            <w:sz w:val="24"/>
            <w:szCs w:val="24"/>
            <w:rPrChange w:id="102" w:author="Scott Nicholas" w:date="2020-06-23T15:23:00Z">
              <w:rPr>
                <w:b/>
                <w:color w:val="000000"/>
                <w:sz w:val="24"/>
                <w:szCs w:val="24"/>
              </w:rPr>
            </w:rPrChange>
          </w:rPr>
          <w:delText>]</w:delText>
        </w:r>
      </w:del>
    </w:p>
    <w:p w14:paraId="0000001C"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Responsibilities: The TSC will be responsible for all aspects of oversight relating to the Project, which may include:</w:t>
      </w:r>
    </w:p>
    <w:p w14:paraId="0000001D" w14:textId="77777777" w:rsidR="00A00BB1" w:rsidRPr="00363A19" w:rsidRDefault="006F2C64">
      <w:pPr>
        <w:numPr>
          <w:ilvl w:val="2"/>
          <w:numId w:val="1"/>
        </w:numPr>
        <w:pBdr>
          <w:top w:val="nil"/>
          <w:left w:val="nil"/>
          <w:bottom w:val="nil"/>
          <w:right w:val="nil"/>
          <w:between w:val="nil"/>
        </w:pBdr>
        <w:spacing w:after="240"/>
        <w:rPr>
          <w:ins w:id="103" w:author="Scott Nicholas" w:date="2020-03-26T14:34:00Z"/>
          <w:color w:val="000000"/>
          <w:sz w:val="24"/>
          <w:szCs w:val="24"/>
        </w:rPr>
      </w:pPr>
      <w:ins w:id="104" w:author="Scott Nicholas" w:date="2020-03-26T14:34:00Z">
        <w:r w:rsidRPr="00363A19">
          <w:rPr>
            <w:color w:val="000000"/>
            <w:sz w:val="24"/>
            <w:szCs w:val="24"/>
          </w:rPr>
          <w:t>developing, maintaining and enabling the tools that the nodes of the Project need to comply with the policies specified by the Directed Fund and maintains and implements governance policies;</w:t>
        </w:r>
      </w:ins>
    </w:p>
    <w:p w14:paraId="0000001E"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coordinating the technical direction of the Project;</w:t>
      </w:r>
    </w:p>
    <w:p w14:paraId="0000001F"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approving project or system proposals (including, but not limited to, incubation, deprecation, and changes to a sub-project’s scope);</w:t>
      </w:r>
    </w:p>
    <w:p w14:paraId="00000020"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organizing sub-projects and removing sub-projects;</w:t>
      </w:r>
    </w:p>
    <w:p w14:paraId="00000021"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creating sub-committees or working groups to focus on cross-project technical issues and requirements;</w:t>
      </w:r>
    </w:p>
    <w:p w14:paraId="00000022"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appointing representatives to work with other open source or open standards communities;</w:t>
      </w:r>
    </w:p>
    <w:p w14:paraId="00000023" w14:textId="039A9B70" w:rsidR="00A00BB1" w:rsidRPr="00363A19" w:rsidRDefault="006F2C64">
      <w:pPr>
        <w:widowControl w:val="0"/>
        <w:numPr>
          <w:ilvl w:val="2"/>
          <w:numId w:val="1"/>
        </w:numPr>
        <w:pBdr>
          <w:top w:val="nil"/>
          <w:left w:val="nil"/>
          <w:bottom w:val="nil"/>
          <w:right w:val="nil"/>
          <w:between w:val="nil"/>
        </w:pBdr>
        <w:spacing w:after="240"/>
        <w:rPr>
          <w:ins w:id="105" w:author="Scott Nicholas" w:date="2020-06-22T15:50:00Z"/>
          <w:color w:val="000000"/>
          <w:sz w:val="24"/>
          <w:szCs w:val="24"/>
        </w:rPr>
      </w:pPr>
      <w:r w:rsidRPr="00363A19">
        <w:rPr>
          <w:color w:val="000000"/>
          <w:sz w:val="24"/>
          <w:szCs w:val="24"/>
        </w:rPr>
        <w:lastRenderedPageBreak/>
        <w:t>establishing community norms, workflows, issuing releases</w:t>
      </w:r>
      <w:del w:id="106" w:author="Scott Nicholas" w:date="2020-06-22T15:49:00Z">
        <w:r w:rsidRPr="00363A19" w:rsidDel="002851DC">
          <w:rPr>
            <w:color w:val="000000"/>
            <w:sz w:val="24"/>
            <w:szCs w:val="24"/>
          </w:rPr>
          <w:delText xml:space="preserve"> </w:delText>
        </w:r>
        <w:r w:rsidRPr="00363A19" w:rsidDel="002851DC">
          <w:rPr>
            <w:b/>
            <w:sz w:val="24"/>
            <w:szCs w:val="24"/>
            <w:rPrChange w:id="107" w:author="Scott Nicholas" w:date="2020-06-23T15:23:00Z">
              <w:rPr>
                <w:b/>
                <w:sz w:val="24"/>
                <w:szCs w:val="24"/>
                <w:highlight w:val="yellow"/>
              </w:rPr>
            </w:rPrChange>
          </w:rPr>
          <w:delText>[following release approval by the Governing Board of the Directed Fund]</w:delText>
        </w:r>
      </w:del>
      <w:r w:rsidRPr="00363A19">
        <w:rPr>
          <w:color w:val="000000"/>
          <w:sz w:val="24"/>
          <w:szCs w:val="24"/>
        </w:rPr>
        <w:t>, and security issue reporting policies;</w:t>
      </w:r>
    </w:p>
    <w:p w14:paraId="5D49B942" w14:textId="41315399" w:rsidR="002851DC" w:rsidRPr="00363A19" w:rsidRDefault="002851DC">
      <w:pPr>
        <w:widowControl w:val="0"/>
        <w:numPr>
          <w:ilvl w:val="2"/>
          <w:numId w:val="1"/>
        </w:numPr>
        <w:pBdr>
          <w:top w:val="nil"/>
          <w:left w:val="nil"/>
          <w:bottom w:val="nil"/>
          <w:right w:val="nil"/>
          <w:between w:val="nil"/>
        </w:pBdr>
        <w:spacing w:after="240"/>
        <w:rPr>
          <w:color w:val="000000"/>
          <w:sz w:val="24"/>
          <w:szCs w:val="24"/>
        </w:rPr>
      </w:pPr>
      <w:ins w:id="108" w:author="Scott Nicholas" w:date="2020-06-22T15:50:00Z">
        <w:r w:rsidRPr="00363A19">
          <w:rPr>
            <w:color w:val="000000"/>
            <w:sz w:val="24"/>
            <w:szCs w:val="24"/>
          </w:rPr>
          <w:t xml:space="preserve">working with the Governing Board on </w:t>
        </w:r>
      </w:ins>
      <w:ins w:id="109" w:author="Scott Nicholas" w:date="2020-06-22T15:51:00Z">
        <w:r w:rsidRPr="00363A19">
          <w:rPr>
            <w:color w:val="000000"/>
            <w:sz w:val="24"/>
            <w:szCs w:val="24"/>
          </w:rPr>
          <w:t>update</w:t>
        </w:r>
      </w:ins>
      <w:ins w:id="110" w:author="Scott Nicholas" w:date="2020-06-22T15:50:00Z">
        <w:r w:rsidRPr="00363A19">
          <w:rPr>
            <w:color w:val="000000"/>
            <w:sz w:val="24"/>
            <w:szCs w:val="24"/>
          </w:rPr>
          <w:t xml:space="preserve"> plans </w:t>
        </w:r>
      </w:ins>
      <w:ins w:id="111" w:author="Scott Nicholas" w:date="2020-06-22T15:51:00Z">
        <w:r w:rsidRPr="00363A19">
          <w:rPr>
            <w:color w:val="000000"/>
            <w:sz w:val="24"/>
            <w:szCs w:val="24"/>
          </w:rPr>
          <w:t xml:space="preserve">for new </w:t>
        </w:r>
        <w:r w:rsidR="00D044C6" w:rsidRPr="00363A19">
          <w:rPr>
            <w:color w:val="000000"/>
            <w:sz w:val="24"/>
            <w:szCs w:val="24"/>
          </w:rPr>
          <w:t xml:space="preserve">code releases </w:t>
        </w:r>
      </w:ins>
      <w:ins w:id="112" w:author="Scott Nicholas" w:date="2020-06-22T15:50:00Z">
        <w:r w:rsidRPr="00363A19">
          <w:rPr>
            <w:color w:val="000000"/>
            <w:sz w:val="24"/>
            <w:szCs w:val="24"/>
          </w:rPr>
          <w:t>across all Utility environment</w:t>
        </w:r>
      </w:ins>
      <w:ins w:id="113" w:author="Scott Nicholas" w:date="2020-06-22T15:51:00Z">
        <w:r w:rsidRPr="00363A19">
          <w:rPr>
            <w:color w:val="000000"/>
            <w:sz w:val="24"/>
            <w:szCs w:val="24"/>
          </w:rPr>
          <w:t>s (e.g., prod, test and dev)</w:t>
        </w:r>
      </w:ins>
      <w:ins w:id="114" w:author="Scott Nicholas" w:date="2020-06-22T15:50:00Z">
        <w:r w:rsidRPr="00363A19">
          <w:rPr>
            <w:color w:val="000000"/>
            <w:sz w:val="24"/>
            <w:szCs w:val="24"/>
          </w:rPr>
          <w:t xml:space="preserve">; </w:t>
        </w:r>
      </w:ins>
    </w:p>
    <w:p w14:paraId="00000024" w14:textId="0316251E"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 xml:space="preserve">approving and implementing policies and processes for contributing (to be published in the </w:t>
      </w:r>
      <w:ins w:id="115" w:author="Scott Nicholas" w:date="2020-06-22T15:49:00Z">
        <w:r w:rsidR="002851DC" w:rsidRPr="00363A19">
          <w:rPr>
            <w:bCs/>
            <w:sz w:val="24"/>
            <w:szCs w:val="24"/>
            <w:rPrChange w:id="116" w:author="Scott Nicholas" w:date="2020-06-23T15:23:00Z">
              <w:rPr>
                <w:b/>
                <w:sz w:val="24"/>
                <w:szCs w:val="24"/>
              </w:rPr>
            </w:rPrChange>
          </w:rPr>
          <w:t>Project’s web site, repository or wiki.</w:t>
        </w:r>
        <w:r w:rsidR="002851DC" w:rsidRPr="00363A19">
          <w:rPr>
            <w:b/>
            <w:sz w:val="24"/>
            <w:szCs w:val="24"/>
          </w:rPr>
          <w:t xml:space="preserve"> </w:t>
        </w:r>
        <w:r w:rsidR="002851DC" w:rsidRPr="00626261">
          <w:rPr>
            <w:sz w:val="24"/>
            <w:szCs w:val="24"/>
          </w:rPr>
          <w:t xml:space="preserve"> </w:t>
        </w:r>
      </w:ins>
      <w:del w:id="117" w:author="Scott Nicholas" w:date="2020-06-22T15:49:00Z">
        <w:r w:rsidRPr="00363A19" w:rsidDel="002851DC">
          <w:rPr>
            <w:color w:val="000000"/>
            <w:sz w:val="24"/>
            <w:szCs w:val="24"/>
          </w:rPr>
          <w:delText>CONTRIBUTING file</w:delText>
        </w:r>
      </w:del>
      <w:r w:rsidRPr="00363A19">
        <w:rPr>
          <w:color w:val="000000"/>
          <w:sz w:val="24"/>
          <w:szCs w:val="24"/>
        </w:rPr>
        <w:t>) and coordinating with the series manager of the Project (as provided for in the Series Agreement, the “Series Manager”) to resolve matters or concerns that may arise as set forth in Section 7 of this Charter;</w:t>
      </w:r>
    </w:p>
    <w:p w14:paraId="00000025"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discussions, seeking consensus, and where necessary, voting on technical matters relating to the code base that affect multiple projects; and</w:t>
      </w:r>
    </w:p>
    <w:p w14:paraId="00000026"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coordinating any marketing, events, or communications regarding the Project.</w:t>
      </w:r>
    </w:p>
    <w:p w14:paraId="00000027"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TSC Voting</w:t>
      </w:r>
    </w:p>
    <w:p w14:paraId="00000028"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While the Project aims to operate as a consensus-based community, if any TSC decision requires a vote to move the Project forward, the voting members of the TSC will vote on a one vote per voting member basis.</w:t>
      </w:r>
    </w:p>
    <w:p w14:paraId="00000029"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Quorum for TSC meetings requires at least fifty percent of all voting members of the TSC to be present. The TSC may continue to meet if quorum is not met but will be prevented from making any decisions at the meeting.</w:t>
      </w:r>
    </w:p>
    <w:p w14:paraId="0000002A"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Except as provided in Section 7.c. and 8.a, decisions by vote at a meeting require a majority vote of those in attendance, provided quorum is met. Decisions made by electronic vote without a meeting require a majority vote of all voting members of the TSC.</w:t>
      </w:r>
    </w:p>
    <w:p w14:paraId="0000002B"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In the event a vote cannot be resolved by the TSC, any voting member of the TSC may refer the matter to the Series Manager for assistance in reaching a resolution.</w:t>
      </w:r>
    </w:p>
    <w:p w14:paraId="0000002C"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 xml:space="preserve">Compliance with Policies </w:t>
      </w:r>
    </w:p>
    <w:p w14:paraId="0000002D" w14:textId="70E6E9E9"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This Charter is subject to the Series Agreement for the Project and the Operating Agreement of </w:t>
      </w:r>
      <w:del w:id="118" w:author="Scott Nicholas" w:date="2020-06-23T15:02:00Z">
        <w:r w:rsidRPr="00363A19" w:rsidDel="00C62E9B">
          <w:rPr>
            <w:sz w:val="24"/>
            <w:szCs w:val="24"/>
          </w:rPr>
          <w:delText>LFUN</w:delText>
        </w:r>
      </w:del>
      <w:ins w:id="119" w:author="Scott Nicholas" w:date="2020-06-23T15:02:00Z">
        <w:r w:rsidR="00C62E9B" w:rsidRPr="00363A19">
          <w:rPr>
            <w:sz w:val="24"/>
            <w:szCs w:val="24"/>
          </w:rPr>
          <w:t>LF Projects</w:t>
        </w:r>
      </w:ins>
      <w:del w:id="120" w:author="Scott Nicholas" w:date="2020-03-26T14:30:00Z">
        <w:r w:rsidRPr="00363A19">
          <w:rPr>
            <w:color w:val="000000"/>
            <w:sz w:val="24"/>
            <w:szCs w:val="24"/>
          </w:rPr>
          <w:delText>LF Projects</w:delText>
        </w:r>
      </w:del>
      <w:r w:rsidRPr="00363A19">
        <w:rPr>
          <w:color w:val="000000"/>
          <w:sz w:val="24"/>
          <w:szCs w:val="24"/>
        </w:rPr>
        <w:t xml:space="preserve">. Contributors will comply with the policies of </w:t>
      </w:r>
      <w:del w:id="121" w:author="Scott Nicholas" w:date="2020-06-23T15:07:00Z">
        <w:r w:rsidRPr="00363A19" w:rsidDel="00C62E9B">
          <w:rPr>
            <w:sz w:val="24"/>
            <w:szCs w:val="24"/>
          </w:rPr>
          <w:delText>LFUN</w:delText>
        </w:r>
      </w:del>
      <w:ins w:id="122" w:author="Scott Nicholas" w:date="2020-06-23T15:07:00Z">
        <w:r w:rsidR="00C62E9B" w:rsidRPr="00363A19">
          <w:rPr>
            <w:sz w:val="24"/>
            <w:szCs w:val="24"/>
          </w:rPr>
          <w:t>LF Projects</w:t>
        </w:r>
      </w:ins>
      <w:del w:id="123" w:author="Scott Nicholas" w:date="2020-03-26T14:30:00Z">
        <w:r w:rsidRPr="00363A19">
          <w:rPr>
            <w:color w:val="000000"/>
            <w:sz w:val="24"/>
            <w:szCs w:val="24"/>
          </w:rPr>
          <w:delText>LF Projects</w:delText>
        </w:r>
      </w:del>
      <w:r w:rsidRPr="00363A19">
        <w:rPr>
          <w:color w:val="000000"/>
          <w:sz w:val="24"/>
          <w:szCs w:val="24"/>
        </w:rPr>
        <w:t xml:space="preserve"> as may be adopted and amended by </w:t>
      </w:r>
      <w:del w:id="124" w:author="Scott Nicholas" w:date="2020-06-23T15:02:00Z">
        <w:r w:rsidRPr="00363A19" w:rsidDel="00C62E9B">
          <w:rPr>
            <w:sz w:val="24"/>
            <w:szCs w:val="24"/>
          </w:rPr>
          <w:delText>LFUN</w:delText>
        </w:r>
      </w:del>
      <w:ins w:id="125" w:author="Scott Nicholas" w:date="2020-06-23T15:03:00Z">
        <w:r w:rsidR="00C62E9B" w:rsidRPr="00363A19">
          <w:rPr>
            <w:sz w:val="24"/>
            <w:szCs w:val="24"/>
          </w:rPr>
          <w:t>LF Projects</w:t>
        </w:r>
      </w:ins>
      <w:del w:id="126" w:author="Scott Nicholas" w:date="2020-03-26T14:30:00Z">
        <w:r w:rsidRPr="00363A19">
          <w:rPr>
            <w:color w:val="000000"/>
            <w:sz w:val="24"/>
            <w:szCs w:val="24"/>
          </w:rPr>
          <w:delText>LF Projects</w:delText>
        </w:r>
      </w:del>
      <w:r w:rsidRPr="00363A19">
        <w:rPr>
          <w:color w:val="000000"/>
          <w:sz w:val="24"/>
          <w:szCs w:val="24"/>
        </w:rPr>
        <w:t>, including, without limitation the policies listed at https://</w:t>
      </w:r>
      <w:ins w:id="127" w:author="Scott Nicholas" w:date="2020-06-23T15:22:00Z">
        <w:r w:rsidR="00017788" w:rsidRPr="00363A19">
          <w:rPr>
            <w:color w:val="000000"/>
            <w:sz w:val="24"/>
            <w:szCs w:val="24"/>
          </w:rPr>
          <w:t>lfprojects</w:t>
        </w:r>
      </w:ins>
      <w:ins w:id="128" w:author="Scott Nicholas" w:date="2020-03-26T14:35:00Z">
        <w:r w:rsidRPr="00363A19">
          <w:rPr>
            <w:color w:val="000000"/>
            <w:sz w:val="24"/>
            <w:szCs w:val="24"/>
          </w:rPr>
          <w:t>.org</w:t>
        </w:r>
      </w:ins>
      <w:del w:id="129" w:author="Scott Nicholas" w:date="2020-03-26T14:35:00Z">
        <w:r w:rsidRPr="00363A19">
          <w:rPr>
            <w:color w:val="000000"/>
            <w:sz w:val="24"/>
            <w:szCs w:val="24"/>
          </w:rPr>
          <w:delText>lfprojects.org</w:delText>
        </w:r>
      </w:del>
      <w:r w:rsidRPr="00363A19">
        <w:rPr>
          <w:color w:val="000000"/>
          <w:sz w:val="24"/>
          <w:szCs w:val="24"/>
        </w:rPr>
        <w:t xml:space="preserve">/policies/.  </w:t>
      </w:r>
    </w:p>
    <w:p w14:paraId="0000002E" w14:textId="69F4CCE5"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adopt a code of conduct (“</w:t>
      </w:r>
      <w:proofErr w:type="spellStart"/>
      <w:r w:rsidRPr="00363A19">
        <w:rPr>
          <w:color w:val="000000"/>
          <w:sz w:val="24"/>
          <w:szCs w:val="24"/>
        </w:rPr>
        <w:t>CoC</w:t>
      </w:r>
      <w:proofErr w:type="spellEnd"/>
      <w:r w:rsidRPr="00363A19">
        <w:rPr>
          <w:color w:val="000000"/>
          <w:sz w:val="24"/>
          <w:szCs w:val="24"/>
        </w:rPr>
        <w:t xml:space="preserve">”) for the Project, which is subject to approval by the Series Manager.  In the event that a Project-specific </w:t>
      </w:r>
      <w:proofErr w:type="spellStart"/>
      <w:r w:rsidRPr="00363A19">
        <w:rPr>
          <w:color w:val="000000"/>
          <w:sz w:val="24"/>
          <w:szCs w:val="24"/>
        </w:rPr>
        <w:t>CoC</w:t>
      </w:r>
      <w:proofErr w:type="spellEnd"/>
      <w:r w:rsidRPr="00363A19">
        <w:rPr>
          <w:color w:val="000000"/>
          <w:sz w:val="24"/>
          <w:szCs w:val="24"/>
        </w:rPr>
        <w:t xml:space="preserve"> has not been approved, the </w:t>
      </w:r>
      <w:del w:id="130" w:author="Scott Nicholas" w:date="2020-06-23T15:02:00Z">
        <w:r w:rsidRPr="00363A19" w:rsidDel="00C62E9B">
          <w:rPr>
            <w:sz w:val="24"/>
            <w:szCs w:val="24"/>
          </w:rPr>
          <w:delText>LFUN</w:delText>
        </w:r>
      </w:del>
      <w:del w:id="131" w:author="Scott Nicholas" w:date="2020-03-26T14:30:00Z">
        <w:r w:rsidRPr="00363A19">
          <w:rPr>
            <w:color w:val="000000"/>
            <w:sz w:val="24"/>
            <w:szCs w:val="24"/>
          </w:rPr>
          <w:delText>LF Projects</w:delText>
        </w:r>
      </w:del>
      <w:ins w:id="132" w:author="Scott Nicholas" w:date="2020-06-23T15:03:00Z">
        <w:r w:rsidR="00C62E9B" w:rsidRPr="00363A19">
          <w:rPr>
            <w:sz w:val="24"/>
            <w:szCs w:val="24"/>
          </w:rPr>
          <w:t>LF Project</w:t>
        </w:r>
      </w:ins>
      <w:r w:rsidRPr="00363A19">
        <w:rPr>
          <w:color w:val="000000"/>
          <w:sz w:val="24"/>
          <w:szCs w:val="24"/>
        </w:rPr>
        <w:t xml:space="preserve"> Code of Conduct listed at </w:t>
      </w:r>
      <w:ins w:id="133" w:author="Scott Nicholas" w:date="2020-06-23T15:22:00Z">
        <w:r w:rsidR="00017788" w:rsidRPr="00363A19">
          <w:rPr>
            <w:color w:val="000000"/>
            <w:sz w:val="24"/>
            <w:szCs w:val="24"/>
          </w:rPr>
          <w:t>https://lfprojects.org/policies/code-of-conduct/</w:t>
        </w:r>
      </w:ins>
      <w:del w:id="134" w:author="Scott Nicholas" w:date="2020-06-23T15:03:00Z">
        <w:r w:rsidR="00D348D0" w:rsidRPr="00363A19" w:rsidDel="00C62E9B">
          <w:rPr>
            <w:rPrChange w:id="135" w:author="Scott Nicholas" w:date="2020-06-23T15:23:00Z">
              <w:rPr/>
            </w:rPrChange>
          </w:rPr>
          <w:fldChar w:fldCharType="begin"/>
        </w:r>
        <w:r w:rsidR="00D348D0" w:rsidRPr="00363A19" w:rsidDel="00C62E9B">
          <w:delInstrText xml:space="preserve"> HYPERLINK "https://lfprojects.org/policies" \h </w:delInstrText>
        </w:r>
        <w:r w:rsidR="00D348D0" w:rsidRPr="00363A19" w:rsidDel="00C62E9B">
          <w:rPr>
            <w:rPrChange w:id="136" w:author="Scott Nicholas" w:date="2020-06-23T15:23:00Z">
              <w:rPr>
                <w:color w:val="0563C1"/>
                <w:sz w:val="24"/>
                <w:szCs w:val="24"/>
                <w:u w:val="single"/>
              </w:rPr>
            </w:rPrChange>
          </w:rPr>
          <w:fldChar w:fldCharType="separate"/>
        </w:r>
        <w:r w:rsidRPr="00363A19" w:rsidDel="00C62E9B">
          <w:rPr>
            <w:color w:val="0563C1"/>
            <w:sz w:val="24"/>
            <w:szCs w:val="24"/>
            <w:u w:val="single"/>
          </w:rPr>
          <w:delText>https://</w:delText>
        </w:r>
        <w:r w:rsidR="00D348D0" w:rsidRPr="00363A19" w:rsidDel="00C62E9B">
          <w:rPr>
            <w:color w:val="0563C1"/>
            <w:sz w:val="24"/>
            <w:szCs w:val="24"/>
            <w:u w:val="single"/>
            <w:rPrChange w:id="137" w:author="Scott Nicholas" w:date="2020-06-23T15:23:00Z">
              <w:rPr>
                <w:color w:val="0563C1"/>
                <w:sz w:val="24"/>
                <w:szCs w:val="24"/>
                <w:u w:val="single"/>
              </w:rPr>
            </w:rPrChange>
          </w:rPr>
          <w:fldChar w:fldCharType="end"/>
        </w:r>
      </w:del>
      <w:del w:id="138" w:author="Scott Nicholas" w:date="2020-03-26T14:35:00Z">
        <w:r w:rsidRPr="00363A19">
          <w:rPr>
            <w:rPrChange w:id="139" w:author="Scott Nicholas" w:date="2020-06-23T15:23:00Z">
              <w:rPr/>
            </w:rPrChange>
          </w:rPr>
          <w:fldChar w:fldCharType="begin"/>
        </w:r>
        <w:r w:rsidRPr="00363A19">
          <w:delInstrText>HYPERLINK "https://lfprojects.org/policies"</w:delInstrText>
        </w:r>
        <w:r w:rsidRPr="00363A19">
          <w:rPr>
            <w:rPrChange w:id="140" w:author="Scott Nicholas" w:date="2020-06-23T15:23:00Z">
              <w:rPr/>
            </w:rPrChange>
          </w:rPr>
          <w:fldChar w:fldCharType="separate"/>
        </w:r>
        <w:r w:rsidRPr="00363A19">
          <w:rPr>
            <w:color w:val="0563C1"/>
            <w:sz w:val="24"/>
            <w:szCs w:val="24"/>
            <w:u w:val="single"/>
          </w:rPr>
          <w:delText>lfprojects.org</w:delText>
        </w:r>
        <w:r w:rsidRPr="00363A19">
          <w:rPr>
            <w:rPrChange w:id="141" w:author="Scott Nicholas" w:date="2020-06-23T15:23:00Z">
              <w:rPr/>
            </w:rPrChange>
          </w:rPr>
          <w:fldChar w:fldCharType="end"/>
        </w:r>
      </w:del>
      <w:del w:id="142" w:author="Scott Nicholas" w:date="2020-06-23T15:03:00Z">
        <w:r w:rsidR="00D348D0" w:rsidRPr="00363A19" w:rsidDel="00C62E9B">
          <w:rPr>
            <w:rPrChange w:id="143" w:author="Scott Nicholas" w:date="2020-06-23T15:23:00Z">
              <w:rPr/>
            </w:rPrChange>
          </w:rPr>
          <w:fldChar w:fldCharType="begin"/>
        </w:r>
        <w:r w:rsidR="00D348D0" w:rsidRPr="00363A19" w:rsidDel="00C62E9B">
          <w:delInstrText xml:space="preserve"> HYPERLINK "https://lfprojects.org/policies" \h </w:delInstrText>
        </w:r>
        <w:r w:rsidR="00D348D0" w:rsidRPr="00363A19" w:rsidDel="00C62E9B">
          <w:rPr>
            <w:rPrChange w:id="144" w:author="Scott Nicholas" w:date="2020-06-23T15:23:00Z">
              <w:rPr>
                <w:color w:val="0563C1"/>
                <w:sz w:val="24"/>
                <w:szCs w:val="24"/>
                <w:u w:val="single"/>
              </w:rPr>
            </w:rPrChange>
          </w:rPr>
          <w:fldChar w:fldCharType="separate"/>
        </w:r>
        <w:r w:rsidRPr="00363A19" w:rsidDel="00C62E9B">
          <w:rPr>
            <w:color w:val="0563C1"/>
            <w:sz w:val="24"/>
            <w:szCs w:val="24"/>
            <w:u w:val="single"/>
          </w:rPr>
          <w:delText>/policies</w:delText>
        </w:r>
        <w:r w:rsidR="00D348D0" w:rsidRPr="00363A19" w:rsidDel="00C62E9B">
          <w:rPr>
            <w:color w:val="0563C1"/>
            <w:sz w:val="24"/>
            <w:szCs w:val="24"/>
            <w:u w:val="single"/>
            <w:rPrChange w:id="145" w:author="Scott Nicholas" w:date="2020-06-23T15:23:00Z">
              <w:rPr>
                <w:color w:val="0563C1"/>
                <w:sz w:val="24"/>
                <w:szCs w:val="24"/>
                <w:u w:val="single"/>
              </w:rPr>
            </w:rPrChange>
          </w:rPr>
          <w:fldChar w:fldCharType="end"/>
        </w:r>
      </w:del>
      <w:r w:rsidRPr="00363A19">
        <w:rPr>
          <w:color w:val="000000"/>
          <w:sz w:val="24"/>
          <w:szCs w:val="24"/>
        </w:rPr>
        <w:t xml:space="preserve"> will apply for all Collaborators in the Project.</w:t>
      </w:r>
    </w:p>
    <w:p w14:paraId="0000002F" w14:textId="4BE3C88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lastRenderedPageBreak/>
        <w:t xml:space="preserve">When amending or adopting any policy applicable to the Project, </w:t>
      </w:r>
      <w:ins w:id="146" w:author="Scott Nicholas" w:date="2020-06-23T15:03:00Z">
        <w:r w:rsidR="00C62E9B" w:rsidRPr="00363A19">
          <w:rPr>
            <w:sz w:val="24"/>
            <w:szCs w:val="24"/>
          </w:rPr>
          <w:t xml:space="preserve">LF Projects </w:t>
        </w:r>
      </w:ins>
      <w:r w:rsidRPr="00363A19">
        <w:rPr>
          <w:color w:val="000000"/>
          <w:sz w:val="24"/>
          <w:szCs w:val="24"/>
        </w:rPr>
        <w:t xml:space="preserve"> will publish such policy, as to be amended or adopted, on its web site at least 30 days prior to such policy taking effect; provided, however, that in the case of any amendment of the Trademark Policy or Terms of Use of </w:t>
      </w:r>
      <w:del w:id="147" w:author="Scott Nicholas" w:date="2020-06-23T15:03:00Z">
        <w:r w:rsidRPr="00363A19" w:rsidDel="00C62E9B">
          <w:rPr>
            <w:sz w:val="24"/>
            <w:szCs w:val="24"/>
          </w:rPr>
          <w:delText>LFUN</w:delText>
        </w:r>
      </w:del>
      <w:r w:rsidRPr="00363A19">
        <w:rPr>
          <w:color w:val="000000"/>
          <w:sz w:val="24"/>
          <w:szCs w:val="24"/>
        </w:rPr>
        <w:t>LF Projects, any such amendment is effective upon publication on LF Project’s web site.</w:t>
      </w:r>
    </w:p>
    <w:p w14:paraId="00000030"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All Collaborators must allow open participation from any individual or organization meeting the requirements for contributing under this Charter and any policies adopted for all Collaborators by the TSC, regardless of competitive interests. Put another way, the Project community must not seek to exclude any participant based on any criteria, requirement, or reason other than those that are reasonable and applied on a non-discriminatory basis to all Collaborators in the Project community.</w:t>
      </w:r>
    </w:p>
    <w:p w14:paraId="00000031" w14:textId="77777777" w:rsidR="00A00BB1" w:rsidRPr="00363A19" w:rsidRDefault="006F2C64">
      <w:pPr>
        <w:numPr>
          <w:ilvl w:val="1"/>
          <w:numId w:val="1"/>
        </w:numPr>
        <w:spacing w:after="240"/>
        <w:rPr>
          <w:sz w:val="24"/>
          <w:szCs w:val="24"/>
        </w:rPr>
      </w:pPr>
      <w:r w:rsidRPr="00363A19">
        <w:rPr>
          <w:sz w:val="24"/>
          <w:szCs w:val="24"/>
        </w:rPr>
        <w:t>The Project will operate in a transparent, open, collaborative, and ethical manner at all times. The output of all Project discussions, proposals, timelines, decisions, and status should be made open and easily visible to all. Any potential violations of this requirement should be reported immediately to the Series Manager.</w:t>
      </w:r>
    </w:p>
    <w:p w14:paraId="00000032"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Community Assets</w:t>
      </w:r>
    </w:p>
    <w:p w14:paraId="00000033" w14:textId="31D95F41" w:rsidR="00A00BB1" w:rsidRPr="00363A19" w:rsidRDefault="006F2C64">
      <w:pPr>
        <w:numPr>
          <w:ilvl w:val="1"/>
          <w:numId w:val="1"/>
        </w:numPr>
        <w:pBdr>
          <w:top w:val="nil"/>
          <w:left w:val="nil"/>
          <w:bottom w:val="nil"/>
          <w:right w:val="nil"/>
          <w:between w:val="nil"/>
        </w:pBdr>
        <w:spacing w:after="240"/>
        <w:rPr>
          <w:color w:val="000000"/>
          <w:sz w:val="24"/>
          <w:szCs w:val="24"/>
        </w:rPr>
      </w:pPr>
      <w:del w:id="148" w:author="Scott Nicholas" w:date="2020-06-23T15:07:00Z">
        <w:r w:rsidRPr="00363A19" w:rsidDel="00C62E9B">
          <w:rPr>
            <w:sz w:val="24"/>
            <w:szCs w:val="24"/>
          </w:rPr>
          <w:delText>LFUN</w:delText>
        </w:r>
      </w:del>
      <w:del w:id="149" w:author="Scott Nicholas" w:date="2020-03-26T14:30:00Z">
        <w:r w:rsidRPr="00363A19">
          <w:rPr>
            <w:color w:val="000000"/>
            <w:sz w:val="24"/>
            <w:szCs w:val="24"/>
          </w:rPr>
          <w:delText>LF Projects</w:delText>
        </w:r>
      </w:del>
      <w:ins w:id="150" w:author="Scott Nicholas" w:date="2020-06-23T15:07:00Z">
        <w:r w:rsidR="00C62E9B" w:rsidRPr="00363A19">
          <w:rPr>
            <w:sz w:val="24"/>
            <w:szCs w:val="24"/>
          </w:rPr>
          <w:t>LF Projects</w:t>
        </w:r>
      </w:ins>
      <w:r w:rsidRPr="00363A19">
        <w:rPr>
          <w:color w:val="000000"/>
          <w:sz w:val="24"/>
          <w:szCs w:val="24"/>
        </w:rPr>
        <w:t xml:space="preserve"> will hold title to all trade or service marks used by the Project (“Project Trademarks”), whether based on common law or registered rights.  Project Trademarks will be transferred and assigned to </w:t>
      </w:r>
      <w:del w:id="151" w:author="Scott Nicholas" w:date="2020-06-23T15:07:00Z">
        <w:r w:rsidRPr="00363A19" w:rsidDel="00C62E9B">
          <w:rPr>
            <w:sz w:val="24"/>
            <w:szCs w:val="24"/>
          </w:rPr>
          <w:delText>LFUN</w:delText>
        </w:r>
      </w:del>
      <w:ins w:id="152" w:author="Scott Nicholas" w:date="2020-06-23T15:07:00Z">
        <w:r w:rsidR="00C62E9B" w:rsidRPr="00363A19">
          <w:rPr>
            <w:sz w:val="24"/>
            <w:szCs w:val="24"/>
          </w:rPr>
          <w:t>LF Projects</w:t>
        </w:r>
      </w:ins>
      <w:del w:id="153" w:author="Scott Nicholas" w:date="2020-03-26T14:30:00Z">
        <w:r w:rsidRPr="00363A19">
          <w:rPr>
            <w:color w:val="000000"/>
            <w:sz w:val="24"/>
            <w:szCs w:val="24"/>
          </w:rPr>
          <w:delText>LF Projects</w:delText>
        </w:r>
      </w:del>
      <w:r w:rsidRPr="00363A19">
        <w:rPr>
          <w:color w:val="000000"/>
          <w:sz w:val="24"/>
          <w:szCs w:val="24"/>
        </w:rPr>
        <w:t xml:space="preserve"> to hold on behalf of the Project. Any use of any Project Trademarks by Collaborators in the Project will be in accordance with the license from </w:t>
      </w:r>
      <w:del w:id="154" w:author="Scott Nicholas" w:date="2020-06-23T15:07:00Z">
        <w:r w:rsidRPr="00363A19" w:rsidDel="00C62E9B">
          <w:rPr>
            <w:sz w:val="24"/>
            <w:szCs w:val="24"/>
          </w:rPr>
          <w:delText>LFUN</w:delText>
        </w:r>
      </w:del>
      <w:ins w:id="155" w:author="Scott Nicholas" w:date="2020-06-23T15:07:00Z">
        <w:r w:rsidR="00C62E9B" w:rsidRPr="00363A19">
          <w:rPr>
            <w:sz w:val="24"/>
            <w:szCs w:val="24"/>
          </w:rPr>
          <w:t>LF Projects</w:t>
        </w:r>
      </w:ins>
      <w:del w:id="156" w:author="Scott Nicholas" w:date="2020-03-26T14:30:00Z">
        <w:r w:rsidRPr="00363A19">
          <w:rPr>
            <w:color w:val="000000"/>
            <w:sz w:val="24"/>
            <w:szCs w:val="24"/>
          </w:rPr>
          <w:delText>LF Projects</w:delText>
        </w:r>
      </w:del>
      <w:r w:rsidRPr="00363A19">
        <w:rPr>
          <w:color w:val="000000"/>
          <w:sz w:val="24"/>
          <w:szCs w:val="24"/>
        </w:rPr>
        <w:t xml:space="preserve"> and inure to the benefit of </w:t>
      </w:r>
      <w:del w:id="157" w:author="Scott Nicholas" w:date="2020-06-23T15:07:00Z">
        <w:r w:rsidRPr="00363A19" w:rsidDel="00C62E9B">
          <w:rPr>
            <w:sz w:val="24"/>
            <w:szCs w:val="24"/>
          </w:rPr>
          <w:delText>LFUN</w:delText>
        </w:r>
      </w:del>
      <w:ins w:id="158" w:author="Scott Nicholas" w:date="2020-06-23T15:07:00Z">
        <w:r w:rsidR="00C62E9B" w:rsidRPr="00363A19">
          <w:rPr>
            <w:sz w:val="24"/>
            <w:szCs w:val="24"/>
          </w:rPr>
          <w:t>LF Projects</w:t>
        </w:r>
      </w:ins>
      <w:del w:id="159" w:author="Scott Nicholas" w:date="2020-03-26T14:30:00Z">
        <w:r w:rsidRPr="00363A19">
          <w:rPr>
            <w:color w:val="000000"/>
            <w:sz w:val="24"/>
            <w:szCs w:val="24"/>
          </w:rPr>
          <w:delText>LF Projects</w:delText>
        </w:r>
      </w:del>
      <w:r w:rsidRPr="00363A19">
        <w:rPr>
          <w:color w:val="000000"/>
          <w:sz w:val="24"/>
          <w:szCs w:val="24"/>
        </w:rPr>
        <w:t xml:space="preserve">.  </w:t>
      </w:r>
    </w:p>
    <w:p w14:paraId="00000034" w14:textId="316B687C"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The Project will, as permitted and in accordance with such license from </w:t>
      </w:r>
      <w:del w:id="160" w:author="Scott Nicholas" w:date="2020-06-23T15:05:00Z">
        <w:r w:rsidRPr="00363A19" w:rsidDel="00C62E9B">
          <w:rPr>
            <w:sz w:val="24"/>
            <w:szCs w:val="24"/>
          </w:rPr>
          <w:delText>LFUN</w:delText>
        </w:r>
      </w:del>
      <w:ins w:id="161" w:author="Scott Nicholas" w:date="2020-06-23T15:05:00Z">
        <w:r w:rsidR="00C62E9B" w:rsidRPr="00363A19">
          <w:rPr>
            <w:sz w:val="24"/>
            <w:szCs w:val="24"/>
          </w:rPr>
          <w:t>LF Projects</w:t>
        </w:r>
      </w:ins>
      <w:del w:id="162" w:author="Scott Nicholas" w:date="2020-03-26T14:30:00Z">
        <w:r w:rsidRPr="00363A19">
          <w:rPr>
            <w:color w:val="000000"/>
            <w:sz w:val="24"/>
            <w:szCs w:val="24"/>
          </w:rPr>
          <w:delText>LF Projects</w:delText>
        </w:r>
      </w:del>
      <w:r w:rsidRPr="00363A19">
        <w:rPr>
          <w:color w:val="000000"/>
          <w:sz w:val="24"/>
          <w:szCs w:val="24"/>
        </w:rPr>
        <w:t>, develop and own all Project GitHub and social media accounts, and domain name registrations created by the Project community.</w:t>
      </w:r>
    </w:p>
    <w:p w14:paraId="00000035" w14:textId="6389FD6B"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Under no circumstances will </w:t>
      </w:r>
      <w:del w:id="163" w:author="Scott Nicholas" w:date="2020-06-23T15:07:00Z">
        <w:r w:rsidRPr="00363A19" w:rsidDel="00C62E9B">
          <w:rPr>
            <w:sz w:val="24"/>
            <w:szCs w:val="24"/>
          </w:rPr>
          <w:delText>LFUN</w:delText>
        </w:r>
      </w:del>
      <w:ins w:id="164" w:author="Scott Nicholas" w:date="2020-06-23T15:07:00Z">
        <w:r w:rsidR="00C62E9B" w:rsidRPr="00363A19">
          <w:rPr>
            <w:sz w:val="24"/>
            <w:szCs w:val="24"/>
          </w:rPr>
          <w:t>LF Projects</w:t>
        </w:r>
      </w:ins>
      <w:del w:id="165" w:author="Scott Nicholas" w:date="2020-03-26T14:30:00Z">
        <w:r w:rsidRPr="00363A19">
          <w:rPr>
            <w:color w:val="000000"/>
            <w:sz w:val="24"/>
            <w:szCs w:val="24"/>
          </w:rPr>
          <w:delText>LF Projects</w:delText>
        </w:r>
      </w:del>
      <w:r w:rsidRPr="00363A19">
        <w:rPr>
          <w:color w:val="000000"/>
          <w:sz w:val="24"/>
          <w:szCs w:val="24"/>
        </w:rPr>
        <w:t xml:space="preserve"> be expected or required to undertake any action on behalf of the Project that is inconsistent with the tax-exempt status or purpose, as applicable, of LFP, Inc. or </w:t>
      </w:r>
      <w:ins w:id="166" w:author="Scott Nicholas" w:date="2020-03-26T14:25:00Z">
        <w:r w:rsidRPr="00363A19">
          <w:rPr>
            <w:color w:val="000000"/>
            <w:sz w:val="24"/>
            <w:szCs w:val="24"/>
          </w:rPr>
          <w:t xml:space="preserve"> </w:t>
        </w:r>
      </w:ins>
      <w:r w:rsidRPr="00363A19">
        <w:rPr>
          <w:sz w:val="24"/>
          <w:szCs w:val="24"/>
        </w:rPr>
        <w:t xml:space="preserve">LF </w:t>
      </w:r>
      <w:del w:id="167" w:author="Scott Nicholas" w:date="2020-06-23T15:23:00Z">
        <w:r w:rsidRPr="00363A19" w:rsidDel="00626261">
          <w:rPr>
            <w:sz w:val="24"/>
            <w:szCs w:val="24"/>
          </w:rPr>
          <w:delText>Utility Networks</w:delText>
        </w:r>
      </w:del>
      <w:ins w:id="168" w:author="Scott Nicholas" w:date="2020-06-23T15:23:00Z">
        <w:r w:rsidR="00626261">
          <w:rPr>
            <w:sz w:val="24"/>
            <w:szCs w:val="24"/>
          </w:rPr>
          <w:t>Projects</w:t>
        </w:r>
      </w:ins>
      <w:r w:rsidRPr="00626261">
        <w:rPr>
          <w:sz w:val="24"/>
          <w:szCs w:val="24"/>
        </w:rPr>
        <w:t>, LLC</w:t>
      </w:r>
      <w:del w:id="169" w:author="Scott Nicholas" w:date="2020-03-26T14:25:00Z">
        <w:r w:rsidRPr="00363A19">
          <w:rPr>
            <w:color w:val="000000"/>
            <w:sz w:val="24"/>
            <w:szCs w:val="24"/>
          </w:rPr>
          <w:delText>LF Projects, LLC</w:delText>
        </w:r>
      </w:del>
      <w:r w:rsidRPr="00363A19">
        <w:rPr>
          <w:color w:val="000000"/>
          <w:sz w:val="24"/>
          <w:szCs w:val="24"/>
        </w:rPr>
        <w:t>.</w:t>
      </w:r>
    </w:p>
    <w:p w14:paraId="00000036"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 xml:space="preserve">General Rules and Operations. </w:t>
      </w:r>
    </w:p>
    <w:p w14:paraId="00000037"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The Project will:</w:t>
      </w:r>
    </w:p>
    <w:p w14:paraId="00000038" w14:textId="48DCD03B"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 xml:space="preserve">engage in the work of the Project in a professional manner consistent with maintaining a cohesive community, while also maintaining the goodwill and esteem of </w:t>
      </w:r>
      <w:del w:id="170" w:author="Scott Nicholas" w:date="2020-06-23T15:07:00Z">
        <w:r w:rsidRPr="00363A19" w:rsidDel="00C62E9B">
          <w:rPr>
            <w:sz w:val="24"/>
            <w:szCs w:val="24"/>
          </w:rPr>
          <w:delText>LFUN</w:delText>
        </w:r>
      </w:del>
      <w:ins w:id="171" w:author="Scott Nicholas" w:date="2020-06-23T15:07:00Z">
        <w:r w:rsidR="00C62E9B" w:rsidRPr="00363A19">
          <w:rPr>
            <w:sz w:val="24"/>
            <w:szCs w:val="24"/>
          </w:rPr>
          <w:t>LF Projects</w:t>
        </w:r>
      </w:ins>
      <w:del w:id="172" w:author="Scott Nicholas" w:date="2020-03-26T14:30:00Z">
        <w:r w:rsidRPr="00363A19">
          <w:rPr>
            <w:color w:val="000000"/>
            <w:sz w:val="24"/>
            <w:szCs w:val="24"/>
          </w:rPr>
          <w:delText>LF Projects</w:delText>
        </w:r>
      </w:del>
      <w:r w:rsidRPr="00363A19">
        <w:rPr>
          <w:color w:val="000000"/>
          <w:sz w:val="24"/>
          <w:szCs w:val="24"/>
        </w:rPr>
        <w:t>, LFP, Inc. and other partner organizations in the open source community; and</w:t>
      </w:r>
    </w:p>
    <w:p w14:paraId="00000039"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respect the rights of all trademark owners, including any branding and trademark usage guidelines.</w:t>
      </w:r>
    </w:p>
    <w:p w14:paraId="0000003A"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lastRenderedPageBreak/>
        <w:t>Intellectual Property Policy</w:t>
      </w:r>
    </w:p>
    <w:p w14:paraId="0000003B"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Collaborators acknowledge that the copyright in all new contributions will be retained by the copyright holder as independent works of authorship and that no contributor or copyright holder will be required to assign copyrights to the Project. </w:t>
      </w:r>
    </w:p>
    <w:p w14:paraId="0000003C"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Except as described in Section 7.c., all contributions to the Project are subject to the following: </w:t>
      </w:r>
    </w:p>
    <w:p w14:paraId="0000003D" w14:textId="77777777"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All new inbound code contributions to the Project must be made using </w:t>
      </w:r>
      <w:del w:id="173" w:author="Scott Nicholas" w:date="2020-06-22T15:57:00Z">
        <w:r w:rsidRPr="00363A19" w:rsidDel="00D044C6">
          <w:rPr>
            <w:rFonts w:ascii="Times New Roman" w:eastAsia="Times New Roman" w:hAnsi="Times New Roman" w:cs="Times New Roman"/>
            <w:b w:val="0"/>
            <w:bCs/>
            <w:sz w:val="24"/>
            <w:szCs w:val="24"/>
            <w:rPrChange w:id="174" w:author="Scott Nicholas" w:date="2020-06-23T15:23:00Z">
              <w:rPr>
                <w:rFonts w:ascii="Times New Roman" w:eastAsia="Times New Roman" w:hAnsi="Times New Roman" w:cs="Times New Roman"/>
                <w:sz w:val="24"/>
                <w:szCs w:val="24"/>
                <w:highlight w:val="yellow"/>
              </w:rPr>
            </w:rPrChange>
          </w:rPr>
          <w:delText>[</w:delText>
        </w:r>
      </w:del>
      <w:r w:rsidRPr="00363A19">
        <w:rPr>
          <w:rFonts w:ascii="Times New Roman" w:eastAsia="Times New Roman" w:hAnsi="Times New Roman" w:cs="Times New Roman"/>
          <w:b w:val="0"/>
          <w:bCs/>
          <w:sz w:val="24"/>
          <w:szCs w:val="24"/>
          <w:rPrChange w:id="175" w:author="Scott Nicholas" w:date="2020-06-23T15:23:00Z">
            <w:rPr>
              <w:rFonts w:ascii="Times New Roman" w:eastAsia="Times New Roman" w:hAnsi="Times New Roman" w:cs="Times New Roman"/>
              <w:sz w:val="24"/>
              <w:szCs w:val="24"/>
              <w:highlight w:val="yellow"/>
            </w:rPr>
          </w:rPrChange>
        </w:rPr>
        <w:t xml:space="preserve">the Apache License, Version 2.0, available at </w:t>
      </w:r>
      <w:r w:rsidR="00D348D0" w:rsidRPr="00363A19">
        <w:rPr>
          <w:b w:val="0"/>
          <w:bCs/>
          <w:rPrChange w:id="176" w:author="Scott Nicholas" w:date="2020-06-23T15:23:00Z">
            <w:rPr/>
          </w:rPrChange>
        </w:rPr>
        <w:fldChar w:fldCharType="begin"/>
      </w:r>
      <w:r w:rsidR="00D348D0" w:rsidRPr="00363A19">
        <w:rPr>
          <w:b w:val="0"/>
          <w:bCs/>
          <w:rPrChange w:id="177" w:author="Scott Nicholas" w:date="2020-06-23T15:23:00Z">
            <w:rPr/>
          </w:rPrChange>
        </w:rPr>
        <w:instrText xml:space="preserve"> HYPERLINK "https://www.apache.org/licenses/LICENSE-2.0" \h </w:instrText>
      </w:r>
      <w:r w:rsidR="00D348D0" w:rsidRPr="00363A19">
        <w:rPr>
          <w:b w:val="0"/>
          <w:bCs/>
          <w:rPrChange w:id="178" w:author="Scott Nicholas" w:date="2020-06-23T15:23:00Z">
            <w:rPr>
              <w:rFonts w:ascii="Times New Roman" w:eastAsia="Times New Roman" w:hAnsi="Times New Roman" w:cs="Times New Roman"/>
              <w:color w:val="0563C1"/>
              <w:sz w:val="24"/>
              <w:szCs w:val="24"/>
              <w:highlight w:val="yellow"/>
              <w:u w:val="single"/>
            </w:rPr>
          </w:rPrChange>
        </w:rPr>
        <w:fldChar w:fldCharType="separate"/>
      </w:r>
      <w:r w:rsidRPr="00363A19">
        <w:rPr>
          <w:rFonts w:ascii="Times New Roman" w:eastAsia="Times New Roman" w:hAnsi="Times New Roman" w:cs="Times New Roman"/>
          <w:b w:val="0"/>
          <w:bCs/>
          <w:color w:val="0563C1"/>
          <w:sz w:val="24"/>
          <w:szCs w:val="24"/>
          <w:u w:val="single"/>
          <w:rPrChange w:id="179" w:author="Scott Nicholas" w:date="2020-06-23T15:23:00Z">
            <w:rPr>
              <w:rFonts w:ascii="Times New Roman" w:eastAsia="Times New Roman" w:hAnsi="Times New Roman" w:cs="Times New Roman"/>
              <w:color w:val="0563C1"/>
              <w:sz w:val="24"/>
              <w:szCs w:val="24"/>
              <w:highlight w:val="yellow"/>
              <w:u w:val="single"/>
            </w:rPr>
          </w:rPrChange>
        </w:rPr>
        <w:t>https://www.apache.org/licenses/LICENSE-2.0</w:t>
      </w:r>
      <w:r w:rsidR="00D348D0" w:rsidRPr="00363A19">
        <w:rPr>
          <w:rFonts w:ascii="Times New Roman" w:eastAsia="Times New Roman" w:hAnsi="Times New Roman" w:cs="Times New Roman"/>
          <w:b w:val="0"/>
          <w:bCs/>
          <w:color w:val="0563C1"/>
          <w:sz w:val="24"/>
          <w:szCs w:val="24"/>
          <w:u w:val="single"/>
          <w:rPrChange w:id="180" w:author="Scott Nicholas" w:date="2020-06-23T15:23:00Z">
            <w:rPr>
              <w:rFonts w:ascii="Times New Roman" w:eastAsia="Times New Roman" w:hAnsi="Times New Roman" w:cs="Times New Roman"/>
              <w:color w:val="0563C1"/>
              <w:sz w:val="24"/>
              <w:szCs w:val="24"/>
              <w:highlight w:val="yellow"/>
              <w:u w:val="single"/>
            </w:rPr>
          </w:rPrChange>
        </w:rPr>
        <w:fldChar w:fldCharType="end"/>
      </w:r>
      <w:del w:id="181" w:author="Scott Nicholas" w:date="2020-06-22T15:57:00Z">
        <w:r w:rsidRPr="00363A19" w:rsidDel="00D044C6">
          <w:rPr>
            <w:rFonts w:ascii="Times New Roman" w:eastAsia="Times New Roman" w:hAnsi="Times New Roman" w:cs="Times New Roman"/>
            <w:b w:val="0"/>
            <w:bCs/>
            <w:sz w:val="24"/>
            <w:szCs w:val="24"/>
            <w:rPrChange w:id="182" w:author="Scott Nicholas" w:date="2020-06-23T15:23:00Z">
              <w:rPr>
                <w:rFonts w:ascii="Times New Roman" w:eastAsia="Times New Roman" w:hAnsi="Times New Roman" w:cs="Times New Roman"/>
                <w:sz w:val="24"/>
                <w:szCs w:val="24"/>
                <w:highlight w:val="yellow"/>
              </w:rPr>
            </w:rPrChange>
          </w:rPr>
          <w:delText>]</w:delText>
        </w:r>
      </w:del>
      <w:r w:rsidRPr="00363A19">
        <w:rPr>
          <w:rFonts w:ascii="Times New Roman" w:eastAsia="Times New Roman" w:hAnsi="Times New Roman" w:cs="Times New Roman"/>
          <w:b w:val="0"/>
          <w:bCs/>
          <w:sz w:val="24"/>
          <w:szCs w:val="24"/>
        </w:rPr>
        <w:t xml:space="preserve"> </w:t>
      </w:r>
      <w:r w:rsidRPr="00626261">
        <w:rPr>
          <w:rFonts w:ascii="Times New Roman" w:eastAsia="Times New Roman" w:hAnsi="Times New Roman" w:cs="Times New Roman"/>
          <w:b w:val="0"/>
          <w:sz w:val="24"/>
          <w:szCs w:val="24"/>
        </w:rPr>
        <w:t>(the “</w:t>
      </w:r>
      <w:ins w:id="183" w:author="Scott Nicholas" w:date="2020-03-26T14:42:00Z">
        <w:r w:rsidRPr="00626261">
          <w:rPr>
            <w:rFonts w:ascii="Times New Roman" w:eastAsia="Times New Roman" w:hAnsi="Times New Roman" w:cs="Times New Roman"/>
            <w:b w:val="0"/>
            <w:sz w:val="24"/>
            <w:szCs w:val="24"/>
          </w:rPr>
          <w:t xml:space="preserve">Code </w:t>
        </w:r>
      </w:ins>
      <w:del w:id="184" w:author="Scott Nicholas" w:date="2020-03-26T14:42:00Z">
        <w:r w:rsidRPr="00363A19">
          <w:rPr>
            <w:rFonts w:ascii="Times New Roman" w:eastAsia="Times New Roman" w:hAnsi="Times New Roman" w:cs="Times New Roman"/>
            <w:b w:val="0"/>
            <w:sz w:val="24"/>
            <w:szCs w:val="24"/>
          </w:rPr>
          <w:delText>Project</w:delText>
        </w:r>
      </w:del>
      <w:r w:rsidRPr="00363A19">
        <w:rPr>
          <w:rFonts w:ascii="Times New Roman" w:eastAsia="Times New Roman" w:hAnsi="Times New Roman" w:cs="Times New Roman"/>
          <w:b w:val="0"/>
          <w:sz w:val="24"/>
          <w:szCs w:val="24"/>
        </w:rPr>
        <w:t xml:space="preserve"> License”). </w:t>
      </w:r>
    </w:p>
    <w:p w14:paraId="0000003E" w14:textId="77777777" w:rsidR="00A00BB1" w:rsidRPr="00626261"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All new inbound code contributions must also be accompanied by a Developer Certificate of Origin (</w:t>
      </w:r>
      <w:r w:rsidR="00D348D0" w:rsidRPr="00626261">
        <w:fldChar w:fldCharType="begin"/>
      </w:r>
      <w:r w:rsidR="00D348D0" w:rsidRPr="00363A19">
        <w:instrText xml:space="preserve"> HYPERLINK "http://developercertificate.org" \h </w:instrText>
      </w:r>
      <w:r w:rsidR="00D348D0" w:rsidRPr="00626261">
        <w:rPr>
          <w:rPrChange w:id="185" w:author="Scott Nicholas" w:date="2020-06-23T15:23:00Z">
            <w:rPr>
              <w:rFonts w:ascii="Times New Roman" w:eastAsia="Times New Roman" w:hAnsi="Times New Roman" w:cs="Times New Roman"/>
              <w:b w:val="0"/>
              <w:color w:val="0563C1"/>
              <w:sz w:val="24"/>
              <w:szCs w:val="24"/>
              <w:u w:val="single"/>
            </w:rPr>
          </w:rPrChange>
        </w:rPr>
        <w:fldChar w:fldCharType="separate"/>
      </w:r>
      <w:r w:rsidRPr="00626261">
        <w:rPr>
          <w:rFonts w:ascii="Times New Roman" w:eastAsia="Times New Roman" w:hAnsi="Times New Roman" w:cs="Times New Roman"/>
          <w:b w:val="0"/>
          <w:color w:val="0563C1"/>
          <w:sz w:val="24"/>
          <w:szCs w:val="24"/>
          <w:u w:val="single"/>
        </w:rPr>
        <w:t>http://developercertificate.org</w:t>
      </w:r>
      <w:r w:rsidR="00D348D0" w:rsidRPr="00626261">
        <w:rPr>
          <w:rFonts w:ascii="Times New Roman" w:eastAsia="Times New Roman" w:hAnsi="Times New Roman" w:cs="Times New Roman"/>
          <w:b w:val="0"/>
          <w:color w:val="0563C1"/>
          <w:sz w:val="24"/>
          <w:szCs w:val="24"/>
          <w:u w:val="single"/>
        </w:rPr>
        <w:fldChar w:fldCharType="end"/>
      </w:r>
      <w:r w:rsidRPr="00363A19">
        <w:rPr>
          <w:rFonts w:ascii="Times New Roman" w:eastAsia="Times New Roman" w:hAnsi="Times New Roman" w:cs="Times New Roman"/>
          <w:b w:val="0"/>
          <w:sz w:val="24"/>
          <w:szCs w:val="24"/>
        </w:rPr>
        <w:t>) sign-off in the source code system that is submitted through a TSC-approved contribution proces</w:t>
      </w:r>
      <w:r w:rsidRPr="00626261">
        <w:rPr>
          <w:rFonts w:ascii="Times New Roman" w:eastAsia="Times New Roman" w:hAnsi="Times New Roman" w:cs="Times New Roman"/>
          <w:b w:val="0"/>
          <w:sz w:val="24"/>
          <w:szCs w:val="24"/>
        </w:rPr>
        <w:t>s which will bind the authorized contributor and, if not self-employed, their employer to the applicable license;</w:t>
      </w:r>
    </w:p>
    <w:p w14:paraId="0000003F" w14:textId="77777777"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All outbound code will be made available under the </w:t>
      </w:r>
      <w:ins w:id="186" w:author="Scott Nicholas" w:date="2020-03-26T14:42:00Z">
        <w:r w:rsidRPr="00363A19">
          <w:rPr>
            <w:rFonts w:ascii="Times New Roman" w:eastAsia="Times New Roman" w:hAnsi="Times New Roman" w:cs="Times New Roman"/>
            <w:b w:val="0"/>
            <w:sz w:val="24"/>
            <w:szCs w:val="24"/>
          </w:rPr>
          <w:t>Code</w:t>
        </w:r>
      </w:ins>
      <w:del w:id="187" w:author="Scott Nicholas" w:date="2020-03-26T14:42:00Z">
        <w:r w:rsidRPr="00363A19">
          <w:rPr>
            <w:rFonts w:ascii="Times New Roman" w:eastAsia="Times New Roman" w:hAnsi="Times New Roman" w:cs="Times New Roman"/>
            <w:b w:val="0"/>
            <w:sz w:val="24"/>
            <w:szCs w:val="24"/>
          </w:rPr>
          <w:delText>Project</w:delText>
        </w:r>
      </w:del>
      <w:r w:rsidRPr="00363A19">
        <w:rPr>
          <w:rFonts w:ascii="Times New Roman" w:eastAsia="Times New Roman" w:hAnsi="Times New Roman" w:cs="Times New Roman"/>
          <w:b w:val="0"/>
          <w:sz w:val="24"/>
          <w:szCs w:val="24"/>
        </w:rPr>
        <w:t xml:space="preserve"> License.</w:t>
      </w:r>
    </w:p>
    <w:p w14:paraId="00000040" w14:textId="255F49BC" w:rsidR="00A00BB1" w:rsidRPr="00626261"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Documentation will be received and made available by the Project under the Creative Commons Attribution 4.0 International License (available at </w:t>
      </w:r>
      <w:r w:rsidR="00D348D0" w:rsidRPr="00626261">
        <w:fldChar w:fldCharType="begin"/>
      </w:r>
      <w:r w:rsidR="00D348D0" w:rsidRPr="00363A19">
        <w:instrText xml:space="preserve"> HYPERLINK "http://creativecommons.org/licenses/by/4.0/" \h </w:instrText>
      </w:r>
      <w:r w:rsidR="00D348D0" w:rsidRPr="00626261">
        <w:rPr>
          <w:rPrChange w:id="188" w:author="Scott Nicholas" w:date="2020-06-23T15:23:00Z">
            <w:rPr>
              <w:rFonts w:ascii="Times New Roman" w:eastAsia="Times New Roman" w:hAnsi="Times New Roman" w:cs="Times New Roman"/>
              <w:b w:val="0"/>
              <w:color w:val="0563C1"/>
              <w:sz w:val="24"/>
              <w:szCs w:val="24"/>
              <w:u w:val="single"/>
            </w:rPr>
          </w:rPrChange>
        </w:rPr>
        <w:fldChar w:fldCharType="separate"/>
      </w:r>
      <w:r w:rsidRPr="00626261">
        <w:rPr>
          <w:rFonts w:ascii="Times New Roman" w:eastAsia="Times New Roman" w:hAnsi="Times New Roman" w:cs="Times New Roman"/>
          <w:b w:val="0"/>
          <w:color w:val="0563C1"/>
          <w:sz w:val="24"/>
          <w:szCs w:val="24"/>
          <w:u w:val="single"/>
        </w:rPr>
        <w:t>http://creativecommons.org/licenses/by/4.0/</w:t>
      </w:r>
      <w:r w:rsidR="00D348D0" w:rsidRPr="00626261">
        <w:rPr>
          <w:rFonts w:ascii="Times New Roman" w:eastAsia="Times New Roman" w:hAnsi="Times New Roman" w:cs="Times New Roman"/>
          <w:b w:val="0"/>
          <w:color w:val="0563C1"/>
          <w:sz w:val="24"/>
          <w:szCs w:val="24"/>
          <w:u w:val="single"/>
        </w:rPr>
        <w:fldChar w:fldCharType="end"/>
      </w:r>
      <w:r w:rsidRPr="00363A19">
        <w:rPr>
          <w:rFonts w:ascii="Times New Roman" w:eastAsia="Times New Roman" w:hAnsi="Times New Roman" w:cs="Times New Roman"/>
          <w:b w:val="0"/>
          <w:sz w:val="24"/>
          <w:szCs w:val="24"/>
        </w:rPr>
        <w:t xml:space="preserve">). </w:t>
      </w:r>
    </w:p>
    <w:p w14:paraId="00000041" w14:textId="1CE6D515" w:rsidR="00A00BB1" w:rsidRPr="00363A19" w:rsidDel="00D044C6" w:rsidRDefault="006F2C64">
      <w:pPr>
        <w:pStyle w:val="Heading1"/>
        <w:keepNext w:val="0"/>
        <w:numPr>
          <w:ilvl w:val="2"/>
          <w:numId w:val="1"/>
        </w:numPr>
        <w:spacing w:before="0"/>
        <w:rPr>
          <w:del w:id="189" w:author="Scott Nicholas" w:date="2020-06-22T15:54:00Z"/>
          <w:b w:val="0"/>
          <w:sz w:val="24"/>
          <w:szCs w:val="24"/>
        </w:rPr>
      </w:pPr>
      <w:commentRangeStart w:id="190"/>
      <w:del w:id="191" w:author="Scott Nicholas" w:date="2020-06-22T15:54:00Z">
        <w:r w:rsidRPr="00626261" w:rsidDel="00D044C6">
          <w:rPr>
            <w:rFonts w:ascii="Times New Roman" w:eastAsia="Times New Roman" w:hAnsi="Times New Roman" w:cs="Times New Roman"/>
            <w:b w:val="0"/>
            <w:sz w:val="24"/>
            <w:szCs w:val="24"/>
          </w:rPr>
          <w:delText xml:space="preserve">To the extent a contribution includes or consists of data, any rights in such data shall be made available under the </w:delText>
        </w:r>
        <w:r w:rsidRPr="00363A19" w:rsidDel="00D044C6">
          <w:rPr>
            <w:b w:val="0"/>
            <w:sz w:val="24"/>
            <w:szCs w:val="24"/>
            <w:rPrChange w:id="192" w:author="Scott Nicholas" w:date="2020-06-23T15:23:00Z">
              <w:rPr>
                <w:b w:val="0"/>
                <w:sz w:val="24"/>
                <w:szCs w:val="24"/>
                <w:highlight w:val="yellow"/>
              </w:rPr>
            </w:rPrChange>
          </w:rPr>
          <w:delText>[CDLA-Permissive 1.0 License]</w:delText>
        </w:r>
        <w:r w:rsidRPr="00363A19" w:rsidDel="00D044C6">
          <w:rPr>
            <w:b w:val="0"/>
            <w:sz w:val="24"/>
            <w:szCs w:val="24"/>
          </w:rPr>
          <w:delText>.</w:delText>
        </w:r>
        <w:commentRangeEnd w:id="190"/>
        <w:r w:rsidRPr="00363A19" w:rsidDel="00D044C6">
          <w:rPr>
            <w:b w:val="0"/>
          </w:rPr>
          <w:commentReference w:id="190"/>
        </w:r>
      </w:del>
    </w:p>
    <w:p w14:paraId="00000042" w14:textId="77777777"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The Project may seek to integrate and contribute back to other open source </w:t>
      </w:r>
      <w:ins w:id="193" w:author="Scott Nicholas" w:date="2020-03-26T14:37:00Z">
        <w:r w:rsidRPr="00363A19">
          <w:rPr>
            <w:rFonts w:ascii="Times New Roman" w:eastAsia="Times New Roman" w:hAnsi="Times New Roman" w:cs="Times New Roman"/>
            <w:b w:val="0"/>
            <w:sz w:val="24"/>
            <w:szCs w:val="24"/>
          </w:rPr>
          <w:t xml:space="preserve">and standards </w:t>
        </w:r>
      </w:ins>
      <w:r w:rsidRPr="00363A19">
        <w:rPr>
          <w:rFonts w:ascii="Times New Roman" w:eastAsia="Times New Roman" w:hAnsi="Times New Roman" w:cs="Times New Roman"/>
          <w:b w:val="0"/>
          <w:sz w:val="24"/>
          <w:szCs w:val="24"/>
        </w:rPr>
        <w:t>projects (“Upstream Projects”). In such cases, the Project will conform to all license requirements of the Upstream Projects, including dependencies, leveraged by the Project.  Upstream Project code contributions</w:t>
      </w:r>
      <w:r w:rsidRPr="00363A19">
        <w:rPr>
          <w:rFonts w:ascii="Times New Roman" w:eastAsia="Times New Roman" w:hAnsi="Times New Roman" w:cs="Times New Roman"/>
          <w:b w:val="0"/>
          <w:color w:val="222222"/>
          <w:sz w:val="24"/>
          <w:szCs w:val="24"/>
        </w:rPr>
        <w:t xml:space="preserve"> not stored within the Project’s main code repository will comply with the contribution process and license terms for the applicable Upstream Project</w:t>
      </w:r>
      <w:r w:rsidRPr="00363A19">
        <w:rPr>
          <w:rFonts w:ascii="Times New Roman" w:eastAsia="Times New Roman" w:hAnsi="Times New Roman" w:cs="Times New Roman"/>
          <w:b w:val="0"/>
          <w:sz w:val="24"/>
          <w:szCs w:val="24"/>
        </w:rPr>
        <w:t>.</w:t>
      </w:r>
    </w:p>
    <w:p w14:paraId="00000043"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TSC may approve the use of an alternative license or licenses for inbound or outbound contributions on an exception basis. To request an exception, please describe the contribution, the alternative open source license(s), and the justification for using an alternative open source license for the Project. License exceptions must be approved by a two-thirds vote of the entire TSC. </w:t>
      </w:r>
    </w:p>
    <w:p w14:paraId="00000044"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Contributed files should contain license information, such as SPDX short form identifiers, indicating the open source license or licenses pertaining to the file.</w:t>
      </w:r>
    </w:p>
    <w:p w14:paraId="00000045"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Amendments</w:t>
      </w:r>
    </w:p>
    <w:p w14:paraId="00000046" w14:textId="185C9E78" w:rsidR="00A00BB1" w:rsidRPr="00363A19" w:rsidDel="007A4D78" w:rsidRDefault="006F2C64">
      <w:pPr>
        <w:numPr>
          <w:ilvl w:val="1"/>
          <w:numId w:val="1"/>
        </w:numPr>
        <w:pBdr>
          <w:top w:val="nil"/>
          <w:left w:val="nil"/>
          <w:bottom w:val="nil"/>
          <w:right w:val="nil"/>
          <w:between w:val="nil"/>
        </w:pBdr>
        <w:spacing w:after="240"/>
        <w:rPr>
          <w:del w:id="194" w:author="Scott Nicholas" w:date="2020-06-23T15:18:00Z"/>
          <w:color w:val="000000"/>
          <w:sz w:val="24"/>
          <w:szCs w:val="24"/>
        </w:rPr>
      </w:pPr>
      <w:r w:rsidRPr="00363A19">
        <w:rPr>
          <w:color w:val="000000"/>
          <w:sz w:val="24"/>
          <w:szCs w:val="24"/>
        </w:rPr>
        <w:t xml:space="preserve">This charter may be amended by a two-thirds vote of the entire TSC and is subject to approval by </w:t>
      </w:r>
      <w:del w:id="195" w:author="Scott Nicholas" w:date="2020-06-22T15:52:00Z">
        <w:r w:rsidRPr="00363A19" w:rsidDel="00D044C6">
          <w:rPr>
            <w:sz w:val="24"/>
            <w:szCs w:val="24"/>
          </w:rPr>
          <w:delText>LFUN</w:delText>
        </w:r>
      </w:del>
      <w:ins w:id="196" w:author="Scott Nicholas" w:date="2020-06-22T15:52:00Z">
        <w:r w:rsidR="00D044C6" w:rsidRPr="00363A19">
          <w:rPr>
            <w:sz w:val="24"/>
            <w:szCs w:val="24"/>
          </w:rPr>
          <w:t>LF Projects</w:t>
        </w:r>
      </w:ins>
      <w:del w:id="197" w:author="Scott Nicholas" w:date="2020-03-26T14:30:00Z">
        <w:r w:rsidRPr="00363A19">
          <w:rPr>
            <w:color w:val="000000"/>
            <w:sz w:val="24"/>
            <w:szCs w:val="24"/>
          </w:rPr>
          <w:delText>LF Projects</w:delText>
        </w:r>
      </w:del>
      <w:r w:rsidRPr="00363A19">
        <w:rPr>
          <w:color w:val="000000"/>
          <w:sz w:val="24"/>
          <w:szCs w:val="24"/>
        </w:rPr>
        <w:t>.</w:t>
      </w:r>
    </w:p>
    <w:p w14:paraId="00000047" w14:textId="77777777" w:rsidR="00A00BB1" w:rsidRPr="00363A19" w:rsidRDefault="00A00BB1">
      <w:pPr>
        <w:numPr>
          <w:ilvl w:val="1"/>
          <w:numId w:val="1"/>
        </w:numPr>
        <w:pBdr>
          <w:top w:val="nil"/>
          <w:left w:val="nil"/>
          <w:bottom w:val="nil"/>
          <w:right w:val="nil"/>
          <w:between w:val="nil"/>
        </w:pBdr>
        <w:spacing w:after="240"/>
        <w:rPr>
          <w:sz w:val="24"/>
          <w:szCs w:val="24"/>
        </w:rPr>
        <w:pPrChange w:id="198" w:author="Scott Nicholas" w:date="2020-06-23T15:18:00Z">
          <w:pPr>
            <w:spacing w:after="240"/>
          </w:pPr>
        </w:pPrChange>
      </w:pPr>
    </w:p>
    <w:sectPr w:rsidR="00A00BB1" w:rsidRPr="00363A1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ott Nicholas" w:date="2020-03-26T14:40:00Z" w:initials="">
    <w:p w14:paraId="00000053"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use 'suggesting mode' for any edits.</w:t>
      </w:r>
    </w:p>
  </w:comment>
  <w:comment w:id="78" w:author="Scott Nicholas" w:date="2020-03-26T14:32:00Z" w:initials="">
    <w:p w14:paraId="00000054"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 you confirm that the development of the DID Document and related components / artifacts will be done via repository?</w:t>
      </w:r>
    </w:p>
  </w:comment>
  <w:comment w:id="190" w:author="Scott Nicholas" w:date="2020-03-26T14:43:00Z" w:initials="">
    <w:p w14:paraId="00000050"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there a need to collaborate with the sharing of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53" w15:done="0"/>
  <w15:commentEx w15:paraId="00000054" w15:done="0"/>
  <w15:commentEx w15:paraId="000000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53" w16cid:durableId="224982B1"/>
  <w16cid:commentId w16cid:paraId="00000054" w16cid:durableId="224982B2"/>
  <w16cid:commentId w16cid:paraId="00000050" w16cid:durableId="224982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9C195" w14:textId="77777777" w:rsidR="00F53912" w:rsidRDefault="00F53912">
      <w:r>
        <w:separator/>
      </w:r>
    </w:p>
  </w:endnote>
  <w:endnote w:type="continuationSeparator" w:id="0">
    <w:p w14:paraId="6E317F63" w14:textId="77777777" w:rsidR="00F53912" w:rsidRDefault="00F5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Nimbus Roman No9 L">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E" w14:textId="77777777"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4F"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27EC8EC4"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55993">
      <w:rPr>
        <w:noProof/>
        <w:color w:val="000000"/>
      </w:rPr>
      <w:t>1</w:t>
    </w:r>
    <w:r>
      <w:rPr>
        <w:color w:val="000000"/>
      </w:rPr>
      <w:fldChar w:fldCharType="end"/>
    </w:r>
  </w:p>
  <w:p w14:paraId="0000004A"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77777777" w:rsidR="00A00BB1" w:rsidRDefault="00A00BB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40135" w14:textId="77777777" w:rsidR="00F53912" w:rsidRDefault="00F53912">
      <w:r>
        <w:separator/>
      </w:r>
    </w:p>
  </w:footnote>
  <w:footnote w:type="continuationSeparator" w:id="0">
    <w:p w14:paraId="2A363298" w14:textId="77777777" w:rsidR="00F53912" w:rsidRDefault="00F53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D" w14:textId="77777777" w:rsidR="00A00BB1" w:rsidRDefault="00A00BB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8" w14:textId="77777777" w:rsidR="00A00BB1" w:rsidRDefault="006F2C64">
    <w:pPr>
      <w:tabs>
        <w:tab w:val="center" w:pos="4320"/>
        <w:tab w:val="right" w:pos="8640"/>
      </w:tabs>
      <w:rPr>
        <w:b/>
        <w:sz w:val="24"/>
        <w:szCs w:val="24"/>
        <w:u w:val="single"/>
      </w:rPr>
    </w:pPr>
    <w:r>
      <w:rPr>
        <w:b/>
        <w:sz w:val="24"/>
        <w:szCs w:val="24"/>
        <w:u w:val="single"/>
      </w:rPr>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B" w14:textId="77777777" w:rsidR="00A00BB1" w:rsidRDefault="00A00BB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D54BC"/>
    <w:multiLevelType w:val="multilevel"/>
    <w:tmpl w:val="CD3E5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BB1"/>
    <w:rsid w:val="00017788"/>
    <w:rsid w:val="000E1345"/>
    <w:rsid w:val="000E4A0F"/>
    <w:rsid w:val="002851DC"/>
    <w:rsid w:val="002C47A2"/>
    <w:rsid w:val="002C5606"/>
    <w:rsid w:val="00355993"/>
    <w:rsid w:val="00363A19"/>
    <w:rsid w:val="005434C9"/>
    <w:rsid w:val="00626261"/>
    <w:rsid w:val="006F2C64"/>
    <w:rsid w:val="0078414A"/>
    <w:rsid w:val="007A4D78"/>
    <w:rsid w:val="00A00BB1"/>
    <w:rsid w:val="00C62E9B"/>
    <w:rsid w:val="00D044C6"/>
    <w:rsid w:val="00D242B0"/>
    <w:rsid w:val="00D348D0"/>
    <w:rsid w:val="00DA1DBF"/>
    <w:rsid w:val="00ED27F2"/>
    <w:rsid w:val="00F5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E9A09"/>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5993"/>
    <w:rPr>
      <w:sz w:val="18"/>
      <w:szCs w:val="18"/>
    </w:rPr>
  </w:style>
  <w:style w:type="character" w:customStyle="1" w:styleId="BalloonTextChar">
    <w:name w:val="Balloon Text Char"/>
    <w:basedOn w:val="DefaultParagraphFont"/>
    <w:link w:val="BalloonText"/>
    <w:uiPriority w:val="99"/>
    <w:semiHidden/>
    <w:rsid w:val="00355993"/>
    <w:rPr>
      <w:sz w:val="18"/>
      <w:szCs w:val="18"/>
    </w:rPr>
  </w:style>
  <w:style w:type="character" w:styleId="Hyperlink">
    <w:name w:val="Hyperlink"/>
    <w:basedOn w:val="DefaultParagraphFont"/>
    <w:uiPriority w:val="99"/>
    <w:unhideWhenUsed/>
    <w:rsid w:val="00355993"/>
    <w:rPr>
      <w:color w:val="0000FF"/>
      <w:u w:val="single"/>
    </w:rPr>
  </w:style>
  <w:style w:type="character" w:styleId="Strong">
    <w:name w:val="Strong"/>
    <w:basedOn w:val="DefaultParagraphFont"/>
    <w:uiPriority w:val="22"/>
    <w:qFormat/>
    <w:rsid w:val="00355993"/>
    <w:rPr>
      <w:b/>
      <w:bCs/>
    </w:rPr>
  </w:style>
  <w:style w:type="paragraph" w:styleId="CommentSubject">
    <w:name w:val="annotation subject"/>
    <w:basedOn w:val="CommentText"/>
    <w:next w:val="CommentText"/>
    <w:link w:val="CommentSubjectChar"/>
    <w:uiPriority w:val="99"/>
    <w:semiHidden/>
    <w:unhideWhenUsed/>
    <w:rsid w:val="00355993"/>
    <w:rPr>
      <w:b/>
      <w:bCs/>
    </w:rPr>
  </w:style>
  <w:style w:type="character" w:customStyle="1" w:styleId="CommentSubjectChar">
    <w:name w:val="Comment Subject Char"/>
    <w:basedOn w:val="CommentTextChar"/>
    <w:link w:val="CommentSubject"/>
    <w:uiPriority w:val="99"/>
    <w:semiHidden/>
    <w:rsid w:val="00355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73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2</cp:revision>
  <dcterms:created xsi:type="dcterms:W3CDTF">2020-06-23T19:51:00Z</dcterms:created>
  <dcterms:modified xsi:type="dcterms:W3CDTF">2020-06-23T19:51:00Z</dcterms:modified>
</cp:coreProperties>
</file>