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77777777" w:rsidR="00BF6024" w:rsidRDefault="00BF6024" w:rsidP="00BF6024">
      <w:pPr>
        <w:jc w:val="center"/>
      </w:pPr>
      <w:hyperlink r:id="rId8" w:history="1">
        <w:r>
          <w:rPr>
            <w:rStyle w:val="Hyperlink"/>
          </w:rPr>
          <w:t>http://bedrockconsortium.org/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 xml:space="preserve">THE </w:t>
      </w:r>
      <w:r>
        <w:rPr>
          <w:b/>
          <w:sz w:val="24"/>
          <w:szCs w:val="24"/>
          <w:highlight w:val="yellow"/>
        </w:rPr>
        <w:t>[COMMUNITY NAME]</w:t>
      </w:r>
      <w:r>
        <w:rPr>
          <w:b/>
          <w:sz w:val="24"/>
          <w:szCs w:val="24"/>
        </w:rPr>
        <w:t xml:space="preserve"> FUND</w:t>
      </w:r>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Thank you for your interest in joining the </w:t>
      </w:r>
      <w:commentRangeStart w:id="0"/>
      <w:r>
        <w:rPr>
          <w:sz w:val="24"/>
          <w:szCs w:val="24"/>
          <w:highlight w:val="yellow"/>
        </w:rPr>
        <w:t>[COMMUNITY NAME]</w:t>
      </w:r>
      <w:commentRangeEnd w:id="0"/>
      <w:r>
        <w:commentReference w:id="0"/>
      </w:r>
      <w:r>
        <w:rPr>
          <w:sz w:val="24"/>
          <w:szCs w:val="24"/>
        </w:rPr>
        <w:t xml:space="preserve"> Fund (the “Directed Fund”), a directed fund project of The Linux Foundation (the “LF”).  The purpose of the Directed Fund is to raise, budget and spend funds in support of the </w:t>
      </w:r>
      <w:r>
        <w:rPr>
          <w:sz w:val="24"/>
          <w:szCs w:val="24"/>
          <w:highlight w:val="yellow"/>
        </w:rPr>
        <w:t>[COMMUNITY NAME]</w:t>
      </w:r>
      <w:r>
        <w:rPr>
          <w:sz w:val="24"/>
          <w:szCs w:val="24"/>
        </w:rPr>
        <w:t xml:space="preserve"> a Series of LF Utility Networks, LLC (the “Technical Project”)</w:t>
      </w:r>
      <w:r>
        <w:rPr>
          <w:sz w:val="24"/>
          <w:szCs w:val="24"/>
        </w:rPr>
        <w:t xml:space="preserve">, an open source project and individual series of LF Utility Networks, LLC, a Delaware series limited liability company.  The governance for the Directed Fund will operate pursuant to the Directed Fund Charter (the “Charter”), set forth as </w:t>
      </w:r>
      <w:r>
        <w:rPr>
          <w:sz w:val="24"/>
          <w:szCs w:val="24"/>
          <w:u w:val="single"/>
        </w:rPr>
        <w:t>Exhibit B</w:t>
      </w:r>
      <w:r>
        <w:rPr>
          <w:sz w:val="24"/>
          <w:szCs w:val="24"/>
        </w:rPr>
        <w:t>, and a</w:t>
      </w:r>
      <w:r>
        <w:rPr>
          <w:sz w:val="24"/>
          <w:szCs w:val="24"/>
        </w:rPr>
        <w:t xml:space="preserve">s amended in the future by the Directed Fund’s Governing Board with the approval of the LF. </w:t>
      </w:r>
      <w:r>
        <w:rPr>
          <w:b/>
          <w:sz w:val="24"/>
          <w:szCs w:val="24"/>
        </w:rPr>
        <w:t>Please note</w:t>
      </w:r>
      <w:r>
        <w:rPr>
          <w:sz w:val="24"/>
          <w:szCs w:val="24"/>
        </w:rPr>
        <w:t xml:space="preserve"> that you must be a member of the LF to be eligible to participate as a member of the Directed Fund. For further information, visit the </w:t>
      </w:r>
      <w:hyperlink r:id="rId12">
        <w:r>
          <w:rPr>
            <w:color w:val="0563C1"/>
            <w:sz w:val="24"/>
            <w:szCs w:val="24"/>
            <w:u w:val="single"/>
          </w:rPr>
          <w:t>Corporate Membership</w:t>
        </w:r>
      </w:hyperlink>
      <w:r>
        <w:rPr>
          <w:sz w:val="24"/>
          <w:szCs w:val="24"/>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Participants will enjoy the privileges and undertake the obligations described in the Charter and will comply with all such policies as the LF Board of Directors and/or the Directed Fund’s Govern</w:t>
      </w:r>
      <w:r>
        <w:rPr>
          <w:sz w:val="24"/>
          <w:szCs w:val="24"/>
        </w:rPr>
        <w:t>ing Board may from time to time adopt with notice to members. The LF reserves the right to refuse any Participation Agreement submitted by a member who has payment obligations outstanding to the LF or to any other LF directed funds.  Technical oversight go</w:t>
      </w:r>
      <w:r>
        <w:rPr>
          <w:sz w:val="24"/>
          <w:szCs w:val="24"/>
        </w:rPr>
        <w:t xml:space="preserve">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Please have this Participation Agreement (the “Agreement”) executed by an authorized representative of the member company n</w:t>
      </w:r>
      <w:r>
        <w:rPr>
          <w:sz w:val="24"/>
          <w:szCs w:val="24"/>
        </w:rPr>
        <w:t xml:space="preserve">amed below (“Member”) and send a copy in PDF form by email to </w:t>
      </w:r>
      <w:hyperlink r:id="rId13">
        <w:r>
          <w:rPr>
            <w:color w:val="0563C1"/>
            <w:sz w:val="24"/>
            <w:szCs w:val="24"/>
            <w:u w:val="single"/>
          </w:rPr>
          <w:t>membership@linuxfoundation.org</w:t>
        </w:r>
      </w:hyperlink>
      <w:r>
        <w:rPr>
          <w:sz w:val="24"/>
          <w:szCs w:val="24"/>
        </w:rPr>
        <w:t>. A countersigned copy will be returned to you by email for your records when your eligibility for membersh</w:t>
      </w:r>
      <w:r>
        <w:rPr>
          <w:sz w:val="24"/>
          <w:szCs w:val="24"/>
        </w:rPr>
        <w:t>ip has been confirmed and an invoice will be emailed to you for payment of applicable membership fees. Note that this is not an indication of interest; execution of this Agreement creates an irrevocable, binding obligation for the member company to make th</w:t>
      </w:r>
      <w:r>
        <w:rPr>
          <w:sz w:val="24"/>
          <w:szCs w:val="24"/>
        </w:rPr>
        <w:t xml:space="preserve">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w:t>
      </w:r>
      <w:r>
        <w:rPr>
          <w:sz w:val="24"/>
          <w:szCs w:val="24"/>
        </w:rPr>
        <w:t xml:space="preserv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w:t>
      </w:r>
      <w:r>
        <w:rPr>
          <w:color w:val="000000"/>
          <w:sz w:val="24"/>
          <w:szCs w:val="24"/>
        </w:rPr>
        <w:t xml:space="preserve">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w:t>
      </w:r>
      <w:r>
        <w:rPr>
          <w:color w:val="000000"/>
          <w:sz w:val="24"/>
          <w:szCs w:val="24"/>
        </w:rPr>
        <w:lastRenderedPageBreak/>
        <w:t>fees f</w:t>
      </w:r>
      <w:r>
        <w:rPr>
          <w:color w:val="000000"/>
          <w:sz w:val="24"/>
          <w:szCs w:val="24"/>
        </w:rPr>
        <w:t>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w:t>
      </w:r>
      <w:r>
        <w:rPr>
          <w:sz w:val="24"/>
          <w:szCs w:val="24"/>
        </w:rPr>
        <w:t>d Companies (as defined in the Charter), which include any direct and indirect parent companies, and all sister and subsidiary entities. Employees do not include third party contractors. For General Members, at the first anniversary of membership, if membe</w:t>
      </w:r>
      <w:r>
        <w:rPr>
          <w:sz w:val="24"/>
          <w:szCs w:val="24"/>
        </w:rPr>
        <w:t>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77777777" w:rsidR="0075596C" w:rsidRDefault="007866D7">
      <w:pPr>
        <w:widowControl w:val="0"/>
        <w:pBdr>
          <w:top w:val="nil"/>
          <w:left w:val="nil"/>
          <w:bottom w:val="nil"/>
          <w:right w:val="nil"/>
          <w:between w:val="nil"/>
        </w:pBdr>
        <w:rPr>
          <w:b/>
          <w:sz w:val="24"/>
          <w:szCs w:val="24"/>
        </w:rPr>
      </w:pPr>
      <w:commentRangeStart w:id="1"/>
      <w:commentRangeStart w:id="2"/>
      <w:r>
        <w:rPr>
          <w:b/>
          <w:sz w:val="24"/>
          <w:szCs w:val="24"/>
        </w:rPr>
        <w:t>Ne</w:t>
      </w:r>
      <w:r>
        <w:rPr>
          <w:b/>
          <w:sz w:val="24"/>
          <w:szCs w:val="24"/>
        </w:rPr>
        <w:t xml:space="preserve">twork 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77777777" w:rsidR="0075596C" w:rsidRDefault="007866D7">
      <w:pPr>
        <w:widowControl w:val="0"/>
        <w:rPr>
          <w:sz w:val="24"/>
          <w:szCs w:val="24"/>
        </w:rPr>
      </w:pPr>
      <w:r>
        <w:rPr>
          <w:sz w:val="24"/>
          <w:szCs w:val="24"/>
        </w:rPr>
        <w:t>The member agrees to be bound by the Network Agreements defining the terms of service and participation in a utility network governed by the Directed Fund.</w:t>
      </w:r>
      <w:commentRangeEnd w:id="1"/>
      <w:r>
        <w:commentReference w:id="1"/>
      </w:r>
      <w:commentRangeEnd w:id="2"/>
      <w:r>
        <w:commentReference w:id="2"/>
      </w:r>
      <w:r>
        <w:rPr>
          <w:sz w:val="24"/>
          <w:szCs w:val="24"/>
        </w:rPr>
        <w:t xml:space="preserve"> In the case of any future revisions to the Network Agreements, the member </w:t>
      </w:r>
      <w:r>
        <w:rPr>
          <w:sz w:val="24"/>
          <w:szCs w:val="24"/>
        </w:rPr>
        <w:t xml:space="preserve">will be bound by the latest version of the Network Agreements, or the member may offer 30 </w:t>
      </w:r>
      <w:proofErr w:type="spellStart"/>
      <w:r>
        <w:rPr>
          <w:sz w:val="24"/>
          <w:szCs w:val="24"/>
        </w:rPr>
        <w:t>days notice</w:t>
      </w:r>
      <w:proofErr w:type="spellEnd"/>
      <w:r>
        <w:rPr>
          <w:sz w:val="24"/>
          <w:szCs w:val="24"/>
        </w:rPr>
        <w:t xml:space="preserve"> to cancel their membership and continue operating under the prior version Network Agreements for an additional 30 days until the membership cancels.</w:t>
      </w:r>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w:t>
      </w:r>
      <w:r>
        <w:rPr>
          <w:rFonts w:ascii="Times New Roman" w:eastAsia="Times New Roman" w:hAnsi="Times New Roman" w:cs="Times New Roman"/>
          <w:sz w:val="24"/>
          <w:szCs w:val="24"/>
        </w:rPr>
        <w:t>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For all levels of membership, an initial full year’s payment of fees is due upon receipt and acceptance of an executed membership agreement and payable within thirty days of the date of invoice from the LF. Agreements signed before the 15th o</w:t>
      </w:r>
      <w:r>
        <w:rPr>
          <w:sz w:val="24"/>
          <w:szCs w:val="24"/>
        </w:rPr>
        <w:t>f the month will be invoiced as if active on the first of the month of signature. Agreements signed on or after the 15th will be invoiced as if active on the 1st of the following month. All fee amounts are irrevocable and non-refundable commitments based i</w:t>
      </w:r>
      <w:r>
        <w:rPr>
          <w:sz w:val="24"/>
          <w:szCs w:val="24"/>
        </w:rPr>
        <w:t xml:space="preserve">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w:t>
      </w:r>
      <w:r>
        <w:rPr>
          <w:sz w:val="24"/>
          <w:szCs w:val="24"/>
        </w:rPr>
        <w:t xml:space="preserve"> the LF and other members of the Directed Fund depend upon reliable participation renewal information to budget effectively, and that the LF’s ability to provide services to the Directed Fund would suffer in the event of nonpayment of participation fees. E</w:t>
      </w:r>
      <w:r>
        <w:rPr>
          <w:sz w:val="24"/>
          <w:szCs w:val="24"/>
        </w:rPr>
        <w:t>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Notice of any increase in participation fees for the following calendar year will be given on or before October 15 in t</w:t>
      </w:r>
      <w:r>
        <w:rPr>
          <w:sz w:val="24"/>
          <w:szCs w:val="24"/>
        </w:rPr>
        <w:t>he current calendar year. Member’s participation for each calendar year and any stub period, and its obligation to pay participation fees for the following calendar year or stub period, as applicable, will renew annually for successive one-year terms, unle</w:t>
      </w:r>
      <w:r>
        <w:rPr>
          <w:sz w:val="24"/>
          <w:szCs w:val="24"/>
        </w:rPr>
        <w:t xml:space="preserve">ss the </w:t>
      </w:r>
      <w:r>
        <w:rPr>
          <w:sz w:val="24"/>
          <w:szCs w:val="24"/>
        </w:rPr>
        <w:lastRenderedPageBreak/>
        <w:t xml:space="preserve">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Network Agreement(s):</w:t>
      </w:r>
      <w:r>
        <w:rPr>
          <w:sz w:val="24"/>
          <w:szCs w:val="24"/>
        </w:rPr>
        <w:t xml:space="preserve"> the member agrees to be bound by the additional terms of the following </w:t>
      </w:r>
      <w:commentRangeStart w:id="3"/>
      <w:r>
        <w:rPr>
          <w:sz w:val="24"/>
          <w:szCs w:val="24"/>
        </w:rPr>
        <w:t>Network Agreement(s).  _________________________________</w:t>
      </w:r>
      <w:commentRangeEnd w:id="3"/>
      <w:r>
        <w:commentReference w:id="3"/>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w:t>
      </w:r>
      <w:r>
        <w:rPr>
          <w:sz w:val="24"/>
          <w:szCs w:val="24"/>
        </w:rPr>
        <w:t xml:space="preserv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r>
      <w:r>
        <w:rPr>
          <w:sz w:val="24"/>
          <w:szCs w:val="24"/>
        </w:rPr>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Pr>
          <w:sz w:val="24"/>
          <w:szCs w:val="24"/>
        </w:rPr>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w:t>
      </w:r>
      <w:r>
        <w:rPr>
          <w:sz w:val="24"/>
          <w:szCs w:val="24"/>
        </w:rPr>
        <w:t>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w:t>
      </w:r>
      <w:r>
        <w:rPr>
          <w:sz w:val="28"/>
          <w:szCs w:val="28"/>
        </w:rPr>
        <w:t>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r>
      <w:r>
        <w:rPr>
          <w:sz w:val="28"/>
          <w:szCs w:val="28"/>
        </w:rPr>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w:t>
      </w:r>
      <w:r>
        <w:rPr>
          <w:sz w:val="28"/>
          <w:szCs w:val="28"/>
        </w:rPr>
        <w: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w:t>
      </w:r>
      <w:r>
        <w:rPr>
          <w:i/>
        </w:rPr>
        <w:t>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w:t>
      </w:r>
      <w:r>
        <w:rPr>
          <w:sz w:val="28"/>
          <w:szCs w:val="28"/>
        </w:rPr>
        <w:t>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w:t>
      </w:r>
      <w:r>
        <w:rPr>
          <w:sz w:val="28"/>
          <w:szCs w:val="28"/>
        </w:rPr>
        <w:t>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77777777" w:rsidR="0075596C" w:rsidRDefault="007866D7">
      <w:pPr>
        <w:jc w:val="center"/>
        <w:rPr>
          <w:sz w:val="24"/>
          <w:szCs w:val="24"/>
        </w:rPr>
      </w:pPr>
      <w:r>
        <w:rPr>
          <w:b/>
          <w:sz w:val="24"/>
          <w:szCs w:val="24"/>
        </w:rPr>
        <w:t xml:space="preserve">The </w:t>
      </w:r>
      <w:commentRangeStart w:id="4"/>
      <w:r>
        <w:rPr>
          <w:b/>
          <w:sz w:val="24"/>
          <w:szCs w:val="24"/>
          <w:highlight w:val="yellow"/>
        </w:rPr>
        <w:t>[COMMUNITY NAME]</w:t>
      </w:r>
      <w:commentRangeEnd w:id="4"/>
      <w:r>
        <w:commentReference w:id="4"/>
      </w:r>
      <w:r>
        <w:rPr>
          <w:b/>
          <w:sz w:val="24"/>
          <w:szCs w:val="24"/>
        </w:rPr>
        <w:t xml:space="preserve"> 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Pr>
          <w:rFonts w:ascii="Times New Roman" w:eastAsia="Times New Roman" w:hAnsi="Times New Roman" w:cs="Times New Roman"/>
          <w:sz w:val="24"/>
          <w:szCs w:val="24"/>
          <w:highlight w:val="yellow"/>
        </w:rPr>
        <w:t>[COMMUNITY NAME]</w:t>
      </w:r>
      <w:r>
        <w:rPr>
          <w:rFonts w:ascii="Times New Roman" w:eastAsia="Times New Roman" w:hAnsi="Times New Roman" w:cs="Times New Roman"/>
          <w:sz w:val="24"/>
          <w:szCs w:val="24"/>
        </w:rPr>
        <w:t xml:space="preserve"> Fund.  </w:t>
      </w:r>
    </w:p>
    <w:p w14:paraId="1D6E4AE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The purpose of the [</w:t>
      </w:r>
      <w:r>
        <w:rPr>
          <w:rFonts w:ascii="Times New Roman" w:eastAsia="Times New Roman" w:hAnsi="Times New Roman" w:cs="Times New Roman"/>
          <w:b w:val="0"/>
          <w:sz w:val="24"/>
          <w:szCs w:val="24"/>
          <w:highlight w:val="yellow"/>
        </w:rPr>
        <w:t>COMMUNITY NAME</w:t>
      </w:r>
      <w:r>
        <w:rPr>
          <w:rFonts w:ascii="Times New Roman" w:eastAsia="Times New Roman" w:hAnsi="Times New Roman" w:cs="Times New Roman"/>
          <w:b w:val="0"/>
          <w:sz w:val="24"/>
          <w:szCs w:val="24"/>
        </w:rPr>
        <w:t xml:space="preserve">] Fund (the “Directed Fund”) is to raise, budget and spend funds in support of the </w:t>
      </w:r>
      <w:r>
        <w:rPr>
          <w:rFonts w:ascii="Times New Roman" w:eastAsia="Times New Roman" w:hAnsi="Times New Roman" w:cs="Times New Roman"/>
          <w:b w:val="0"/>
          <w:sz w:val="24"/>
          <w:szCs w:val="24"/>
          <w:highlight w:val="yellow"/>
        </w:rPr>
        <w:t>[COMMUNITY NAME]</w:t>
      </w:r>
      <w:r>
        <w:rPr>
          <w:rFonts w:ascii="Times New Roman" w:eastAsia="Times New Roman" w:hAnsi="Times New Roman" w:cs="Times New Roman"/>
          <w:b w:val="0"/>
          <w:sz w:val="24"/>
          <w:szCs w:val="24"/>
        </w:rPr>
        <w:t xml:space="preserve"> a Series of LF Project</w:t>
      </w:r>
      <w:r>
        <w:rPr>
          <w:rFonts w:ascii="Times New Roman" w:eastAsia="Times New Roman" w:hAnsi="Times New Roman" w:cs="Times New Roman"/>
          <w:b w:val="0"/>
          <w:sz w:val="24"/>
          <w:szCs w:val="24"/>
        </w:rPr>
        <w:t>s, LLC (the “Technical Project”), in accordance with the provisions of this Charter.  The governance of the Technical Project is as set forth in the charter for the Technical Project.</w:t>
      </w:r>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47C1D3D4" w14:textId="77777777"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Our membership shares a keen interest towards the establishment of trusted commerce. They believe in a set of fundamental privacy by design principles while mitigating financial and regulatory compliance risks.</w:t>
      </w:r>
    </w:p>
    <w:p w14:paraId="71E84E8B" w14:textId="77777777"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The term bedrock carries two pertinent meanings:</w:t>
      </w:r>
    </w:p>
    <w:p w14:paraId="781A253A" w14:textId="77777777"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Gold accumulates at this solid foundational layer of the earth because water can't "wash it down" any further. The implication here is that our ledger is the bedrock for business trust worldwide.</w:t>
      </w:r>
    </w:p>
    <w:p w14:paraId="1E13104B" w14:textId="77777777"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A bedrock p</w:t>
      </w:r>
      <w:r>
        <w:rPr>
          <w:rFonts w:ascii="Times New Roman" w:eastAsia="Times New Roman" w:hAnsi="Times New Roman" w:cs="Times New Roman"/>
          <w:b w:val="0"/>
          <w:sz w:val="24"/>
          <w:szCs w:val="24"/>
        </w:rPr>
        <w:t xml:space="preserve">rinciple is one that forms the basis for </w:t>
      </w:r>
      <w:proofErr w:type="gramStart"/>
      <w:r>
        <w:rPr>
          <w:rFonts w:ascii="Times New Roman" w:eastAsia="Times New Roman" w:hAnsi="Times New Roman" w:cs="Times New Roman"/>
          <w:b w:val="0"/>
          <w:sz w:val="24"/>
          <w:szCs w:val="24"/>
        </w:rPr>
        <w:t>others</w:t>
      </w:r>
      <w:proofErr w:type="gramEnd"/>
      <w:r>
        <w:rPr>
          <w:rFonts w:ascii="Times New Roman" w:eastAsia="Times New Roman" w:hAnsi="Times New Roman" w:cs="Times New Roman"/>
          <w:b w:val="0"/>
          <w:sz w:val="24"/>
          <w:szCs w:val="24"/>
        </w:rPr>
        <w:t xml:space="preserve"> principles. Our ledger aims to provide the foundational principles for the exchange of trusted personal data.</w:t>
      </w:r>
    </w:p>
    <w:p w14:paraId="5C64C837"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The Directed Fund supports the Technical Project. The Directed Fund operates under the guidance of</w:t>
      </w:r>
      <w:r>
        <w:rPr>
          <w:rFonts w:ascii="Times New Roman" w:eastAsia="Times New Roman" w:hAnsi="Times New Roman" w:cs="Times New Roman"/>
          <w:b w:val="0"/>
          <w:sz w:val="24"/>
          <w:szCs w:val="24"/>
        </w:rPr>
        <w:t xml:space="preserve"> the Governing Board of the Directed Fund (the “Governing Board”) and The Linux Foundation (the “LF”) as may be consistent with The Linux Foundation’s tax-exempt status.  </w:t>
      </w:r>
    </w:p>
    <w:p w14:paraId="2161BDF3"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The Governing Board manages the Directed Fund. The Directed Fund will also have an O</w:t>
      </w:r>
      <w:r>
        <w:rPr>
          <w:rFonts w:ascii="Times New Roman" w:eastAsia="Times New Roman" w:hAnsi="Times New Roman" w:cs="Times New Roman"/>
          <w:b w:val="0"/>
          <w:sz w:val="24"/>
          <w:szCs w:val="24"/>
        </w:rPr>
        <w:t>utreach Committee and other working groups, councils, committees and similar bodies (collectively, “Committees”) that may be established by the Governing Board.  These committees report to the Governing Board.</w:t>
      </w:r>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Directed Fund will be composed of Premier, General and Associate Members (each, a “Member” and, collectively, the “Members”) in Good Standing. All Members must be </w:t>
      </w:r>
      <w:r>
        <w:rPr>
          <w:rFonts w:ascii="Times New Roman" w:eastAsia="Times New Roman" w:hAnsi="Times New Roman" w:cs="Times New Roman"/>
          <w:b w:val="0"/>
          <w:sz w:val="24"/>
          <w:szCs w:val="24"/>
        </w:rPr>
        <w:lastRenderedPageBreak/>
        <w:t>current corporate members of the LF (at any level) to participate in the Directed Fund as</w:t>
      </w:r>
      <w:r>
        <w:rPr>
          <w:rFonts w:ascii="Times New Roman" w:eastAsia="Times New Roman" w:hAnsi="Times New Roman" w:cs="Times New Roman"/>
          <w:b w:val="0"/>
          <w:sz w:val="24"/>
          <w:szCs w:val="24"/>
        </w:rPr>
        <w:t xml:space="preserve"> a member. All participants in the Directed Fund, enjoy the privileges and undertake the obligations described in this Charter, as from time to time amended by the Governing Board with the approval of the LF. During the term of their membership, all member</w:t>
      </w:r>
      <w:r>
        <w:rPr>
          <w:rFonts w:ascii="Times New Roman" w:eastAsia="Times New Roman" w:hAnsi="Times New Roman" w:cs="Times New Roman"/>
          <w:b w:val="0"/>
          <w:sz w:val="24"/>
          <w:szCs w:val="24"/>
        </w:rPr>
        <w:t>s will comply with all such policies as the LF Board of Directors and/or the Directed Fund may adopt with notice to members.</w:t>
      </w:r>
    </w:p>
    <w:p w14:paraId="7A9435A1"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Premier Members will be entitled to appoint a </w:t>
      </w:r>
      <w:proofErr w:type="gramStart"/>
      <w:r>
        <w:rPr>
          <w:rFonts w:ascii="Times New Roman" w:eastAsia="Times New Roman" w:hAnsi="Times New Roman" w:cs="Times New Roman"/>
          <w:b w:val="0"/>
          <w:sz w:val="24"/>
          <w:szCs w:val="24"/>
        </w:rPr>
        <w:t>representative</w:t>
      </w:r>
      <w:ins w:id="5" w:author="Dan Gisolfi" w:date="2020-04-13T18:27:00Z">
        <w:r>
          <w:rPr>
            <w:rFonts w:ascii="Times New Roman" w:eastAsia="Times New Roman" w:hAnsi="Times New Roman" w:cs="Times New Roman"/>
            <w:b w:val="0"/>
            <w:sz w:val="24"/>
            <w:szCs w:val="24"/>
          </w:rPr>
          <w:t>s</w:t>
        </w:r>
      </w:ins>
      <w:proofErr w:type="gramEnd"/>
      <w:r>
        <w:rPr>
          <w:rFonts w:ascii="Times New Roman" w:eastAsia="Times New Roman" w:hAnsi="Times New Roman" w:cs="Times New Roman"/>
          <w:b w:val="0"/>
          <w:sz w:val="24"/>
          <w:szCs w:val="24"/>
        </w:rPr>
        <w:t xml:space="preserve"> to the Governing Board and any Committee.</w:t>
      </w:r>
    </w:p>
    <w:p w14:paraId="22DA5EEC"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General Members, acting as </w:t>
      </w:r>
      <w:r>
        <w:rPr>
          <w:rFonts w:ascii="Times New Roman" w:eastAsia="Times New Roman" w:hAnsi="Times New Roman" w:cs="Times New Roman"/>
          <w:b w:val="0"/>
          <w:sz w:val="24"/>
          <w:szCs w:val="24"/>
        </w:rPr>
        <w:t xml:space="preserve">a class, will be entitled to annually elect one representative to the Governing Board for every ten General Members, up to a maximum of three representatives, provided that there will always be at least one General Member representative, even if there are </w:t>
      </w:r>
      <w:r>
        <w:rPr>
          <w:rFonts w:ascii="Times New Roman" w:eastAsia="Times New Roman" w:hAnsi="Times New Roman" w:cs="Times New Roman"/>
          <w:b w:val="0"/>
          <w:sz w:val="24"/>
          <w:szCs w:val="24"/>
        </w:rPr>
        <w:t>less than ten General Members. The Governing Board determines the election process.</w:t>
      </w:r>
    </w:p>
    <w:p w14:paraId="2E7839E9" w14:textId="77777777" w:rsidR="0075596C" w:rsidRDefault="007866D7">
      <w:pPr>
        <w:pStyle w:val="Heading1"/>
        <w:widowControl w:val="0"/>
        <w:numPr>
          <w:ilvl w:val="1"/>
          <w:numId w:val="3"/>
        </w:numPr>
        <w:rPr>
          <w:b w:val="0"/>
          <w:sz w:val="24"/>
          <w:szCs w:val="24"/>
        </w:rPr>
      </w:pPr>
      <w:r>
        <w:rPr>
          <w:rFonts w:ascii="Times New Roman" w:eastAsia="Times New Roman" w:hAnsi="Times New Roman" w:cs="Times New Roman"/>
          <w:b w:val="0"/>
          <w:sz w:val="24"/>
          <w:szCs w:val="24"/>
        </w:rPr>
        <w:t>The Associate Member category of membership is limited to Associate Members of The Linux Foundation. The Governing Board may set additional criteria for joining the Directe</w:t>
      </w:r>
      <w:r>
        <w:rPr>
          <w:rFonts w:ascii="Times New Roman" w:eastAsia="Times New Roman" w:hAnsi="Times New Roman" w:cs="Times New Roman"/>
          <w:b w:val="0"/>
          <w:sz w:val="24"/>
          <w:szCs w:val="24"/>
        </w:rPr>
        <w:t xml:space="preserve">d Fund as an Associate Member. If the Associate Member is a membership organization, Associate Membership in the Directed Fund does not confer any benefits or rights to the members of the Associate Member. </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w:t>
      </w:r>
      <w:r>
        <w:rPr>
          <w:rFonts w:ascii="Times New Roman" w:eastAsia="Times New Roman" w:hAnsi="Times New Roman" w:cs="Times New Roman"/>
          <w:b w:val="0"/>
          <w:sz w:val="24"/>
          <w:szCs w:val="24"/>
        </w:rPr>
        <w:t>ted Fund general meetings, initiatives, events and any other activities; and</w:t>
      </w:r>
    </w:p>
    <w:p w14:paraId="29E5C6F5" w14:textId="77777777"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Pr>
          <w:rFonts w:ascii="Times New Roman" w:eastAsia="Times New Roman" w:hAnsi="Times New Roman" w:cs="Times New Roman"/>
          <w:b w:val="0"/>
          <w:sz w:val="24"/>
          <w:szCs w:val="24"/>
          <w:highlight w:val="yellow"/>
        </w:rPr>
        <w:t>[COMMUNITY NAME]</w:t>
      </w:r>
      <w:r>
        <w:rPr>
          <w:rFonts w:ascii="Times New Roman" w:eastAsia="Times New Roman" w:hAnsi="Times New Roman" w:cs="Times New Roman"/>
          <w:b w:val="0"/>
          <w:sz w:val="24"/>
          <w:szCs w:val="24"/>
        </w:rPr>
        <w:t xml:space="preserve"> Fund supporting the </w:t>
      </w:r>
      <w:r>
        <w:rPr>
          <w:rFonts w:ascii="Times New Roman" w:eastAsia="Times New Roman" w:hAnsi="Times New Roman" w:cs="Times New Roman"/>
          <w:b w:val="0"/>
          <w:sz w:val="24"/>
          <w:szCs w:val="24"/>
          <w:highlight w:val="yellow"/>
        </w:rPr>
        <w:t>[COMMUNITY NAME]</w:t>
      </w:r>
      <w:r>
        <w:rPr>
          <w:rFonts w:ascii="Times New Roman" w:eastAsia="Times New Roman" w:hAnsi="Times New Roman" w:cs="Times New Roman"/>
          <w:b w:val="0"/>
          <w:sz w:val="24"/>
          <w:szCs w:val="24"/>
        </w:rPr>
        <w:t xml:space="preserve"> community.</w:t>
      </w:r>
    </w:p>
    <w:p w14:paraId="6F0E651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164822A2" w14:textId="77777777" w:rsidR="0075596C" w:rsidRDefault="007866D7">
      <w:pPr>
        <w:pStyle w:val="Heading1"/>
        <w:keepNext w:val="0"/>
        <w:widowControl w:val="0"/>
        <w:numPr>
          <w:ilvl w:val="1"/>
          <w:numId w:val="3"/>
        </w:numPr>
        <w:spacing w:before="0"/>
        <w:rPr>
          <w:b w:val="0"/>
          <w:sz w:val="24"/>
          <w:szCs w:val="24"/>
        </w:rPr>
      </w:pPr>
      <w:commentRangeStart w:id="6"/>
      <w:r>
        <w:rPr>
          <w:rFonts w:ascii="Times New Roman" w:eastAsia="Times New Roman" w:hAnsi="Times New Roman" w:cs="Times New Roman"/>
          <w:b w:val="0"/>
          <w:sz w:val="24"/>
          <w:szCs w:val="24"/>
        </w:rPr>
        <w:t xml:space="preserve">The Governing Board voting members shall consist of no less </w:t>
      </w:r>
      <w:r>
        <w:rPr>
          <w:rFonts w:ascii="Times New Roman" w:eastAsia="Times New Roman" w:hAnsi="Times New Roman" w:cs="Times New Roman"/>
          <w:b w:val="0"/>
          <w:sz w:val="24"/>
          <w:szCs w:val="24"/>
        </w:rPr>
        <w:t xml:space="preserve">than three (3) nor more than twenty‐one (21) persons, composed of: </w:t>
      </w:r>
      <w:commentRangeEnd w:id="6"/>
      <w:r>
        <w:commentReference w:id="6"/>
      </w:r>
    </w:p>
    <w:p w14:paraId="6865523A"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Premier Member; </w:t>
      </w:r>
    </w:p>
    <w:p w14:paraId="12106FD0"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chair of the technical steering committee of the Technical Project (the “TSC”), or, in the absence of a chair and with the appr</w:t>
      </w:r>
      <w:r>
        <w:rPr>
          <w:rFonts w:ascii="Times New Roman" w:eastAsia="Times New Roman" w:hAnsi="Times New Roman" w:cs="Times New Roman"/>
          <w:b w:val="0"/>
          <w:sz w:val="24"/>
          <w:szCs w:val="24"/>
        </w:rPr>
        <w:t xml:space="preserve">oval of the Governing Board, any active contributor to the Technical Project so designated by the TSC for an annual term (such chair or designee the “TSC Representative”); </w:t>
      </w:r>
    </w:p>
    <w:p w14:paraId="1B9E31E4" w14:textId="77777777" w:rsidR="0075596C" w:rsidRDefault="007866D7">
      <w:pPr>
        <w:pStyle w:val="Heading1"/>
        <w:keepNext w:val="0"/>
        <w:widowControl w:val="0"/>
        <w:numPr>
          <w:ilvl w:val="2"/>
          <w:numId w:val="3"/>
        </w:numPr>
        <w:spacing w:before="0"/>
        <w:rPr>
          <w:b w:val="0"/>
          <w:sz w:val="24"/>
          <w:szCs w:val="24"/>
        </w:rPr>
      </w:pPr>
      <w:del w:id="7" w:author="Dan Gisolfi" w:date="2020-04-13T19:07:00Z">
        <w:r>
          <w:rPr>
            <w:rFonts w:ascii="Times New Roman" w:eastAsia="Times New Roman" w:hAnsi="Times New Roman" w:cs="Times New Roman"/>
            <w:b w:val="0"/>
            <w:sz w:val="24"/>
            <w:szCs w:val="24"/>
          </w:rPr>
          <w:delText xml:space="preserve">the chair of the </w:delText>
        </w:r>
        <w:commentRangeStart w:id="8"/>
        <w:r>
          <w:rPr>
            <w:rFonts w:ascii="Times New Roman" w:eastAsia="Times New Roman" w:hAnsi="Times New Roman" w:cs="Times New Roman"/>
            <w:b w:val="0"/>
            <w:sz w:val="24"/>
            <w:szCs w:val="24"/>
          </w:rPr>
          <w:delText>I4A Council</w:delText>
        </w:r>
        <w:commentRangeEnd w:id="8"/>
        <w:r>
          <w:commentReference w:id="8"/>
        </w:r>
        <w:r>
          <w:rPr>
            <w:rFonts w:ascii="Times New Roman" w:eastAsia="Times New Roman" w:hAnsi="Times New Roman" w:cs="Times New Roman"/>
            <w:b w:val="0"/>
            <w:sz w:val="24"/>
            <w:szCs w:val="24"/>
          </w:rPr>
          <w:delText>; and</w:delText>
        </w:r>
      </w:del>
    </w:p>
    <w:p w14:paraId="1EECBB91" w14:textId="77777777" w:rsidR="0075596C" w:rsidRDefault="007866D7">
      <w:pPr>
        <w:pStyle w:val="Heading1"/>
        <w:keepNext w:val="0"/>
        <w:widowControl w:val="0"/>
        <w:numPr>
          <w:ilvl w:val="2"/>
          <w:numId w:val="3"/>
        </w:numPr>
        <w:spacing w:before="0"/>
        <w:rPr>
          <w:b w:val="0"/>
          <w:sz w:val="24"/>
          <w:szCs w:val="24"/>
        </w:rPr>
      </w:pPr>
      <w:commentRangeStart w:id="9"/>
      <w:del w:id="10" w:author="Dan Gisolfi" w:date="2020-04-13T19:08:00Z">
        <w:r>
          <w:rPr>
            <w:rFonts w:ascii="Times New Roman" w:eastAsia="Times New Roman" w:hAnsi="Times New Roman" w:cs="Times New Roman"/>
            <w:b w:val="0"/>
            <w:sz w:val="24"/>
            <w:szCs w:val="24"/>
          </w:rPr>
          <w:delText>the elected General Member representative or representatives.</w:delText>
        </w:r>
      </w:del>
      <w:commentRangeEnd w:id="9"/>
      <w:r>
        <w:commentReference w:id="9"/>
      </w:r>
    </w:p>
    <w:p w14:paraId="7AE464F1"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Only one Member that is part of a group of Related Companies (as defined in Section 6) may appoint, or nominate for a membership class election, a representative on the </w:t>
      </w:r>
      <w:r>
        <w:rPr>
          <w:rFonts w:ascii="Times New Roman" w:eastAsia="Times New Roman" w:hAnsi="Times New Roman" w:cs="Times New Roman"/>
          <w:b w:val="0"/>
          <w:sz w:val="24"/>
          <w:szCs w:val="24"/>
        </w:rPr>
        <w:lastRenderedPageBreak/>
        <w:t>Governing Board.  No s</w:t>
      </w:r>
      <w:r>
        <w:rPr>
          <w:rFonts w:ascii="Times New Roman" w:eastAsia="Times New Roman" w:hAnsi="Times New Roman" w:cs="Times New Roman"/>
          <w:b w:val="0"/>
          <w:sz w:val="24"/>
          <w:szCs w:val="24"/>
        </w:rPr>
        <w:t>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w:t>
      </w:r>
      <w:r>
        <w:rPr>
          <w:rFonts w:ascii="Times New Roman" w:eastAsia="Times New Roman" w:hAnsi="Times New Roman" w:cs="Times New Roman"/>
          <w:b w:val="0"/>
          <w:sz w:val="24"/>
          <w:szCs w:val="24"/>
        </w:rPr>
        <w:t>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w:t>
      </w:r>
      <w:r>
        <w:rPr>
          <w:rFonts w:ascii="Times New Roman" w:eastAsia="Times New Roman" w:hAnsi="Times New Roman" w:cs="Times New Roman"/>
          <w:b w:val="0"/>
          <w:sz w:val="24"/>
          <w:szCs w:val="24"/>
        </w:rPr>
        <w:t>f Meetings</w:t>
      </w:r>
    </w:p>
    <w:p w14:paraId="1794DA32"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the Outreach Committee Chair,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w:t>
      </w:r>
      <w:r>
        <w:rPr>
          <w:rFonts w:ascii="Times New Roman" w:eastAsia="Times New Roman" w:hAnsi="Times New Roman" w:cs="Times New Roman"/>
          <w:b w:val="0"/>
          <w:sz w:val="24"/>
          <w:szCs w:val="24"/>
        </w:rPr>
        <w:t>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w:t>
      </w:r>
      <w:r>
        <w:rPr>
          <w:rFonts w:ascii="Times New Roman" w:eastAsia="Times New Roman" w:hAnsi="Times New Roman" w:cs="Times New Roman"/>
          <w:b w:val="0"/>
          <w:sz w:val="24"/>
          <w:szCs w:val="24"/>
        </w:rPr>
        <w:t>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Officers</w:t>
      </w:r>
    </w:p>
    <w:p w14:paraId="4FAE40E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officers (“Officers”) of the Directed Fund as of the first meeting of the Governing Board will be a Chairperson (“Chair”), Vice-Chair, and a Treasurer.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w:t>
      </w:r>
      <w:r>
        <w:rPr>
          <w:rFonts w:ascii="Times New Roman" w:eastAsia="Times New Roman" w:hAnsi="Times New Roman" w:cs="Times New Roman"/>
          <w:b w:val="0"/>
          <w:sz w:val="24"/>
          <w:szCs w:val="24"/>
        </w:rPr>
        <w:t>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w:t>
      </w:r>
      <w:r>
        <w:rPr>
          <w:rFonts w:ascii="Times New Roman" w:eastAsia="Times New Roman" w:hAnsi="Times New Roman" w:cs="Times New Roman"/>
          <w:b w:val="0"/>
          <w:sz w:val="24"/>
          <w:szCs w:val="24"/>
        </w:rPr>
        <w:t>ence of the latter. The Vice‐Chair shall discharge such other tasks as may be delegated by the Governing Board or Chair.</w:t>
      </w:r>
    </w:p>
    <w:p w14:paraId="4FED49A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w:t>
      </w:r>
      <w:r>
        <w:rPr>
          <w:rFonts w:ascii="Times New Roman" w:eastAsia="Times New Roman" w:hAnsi="Times New Roman" w:cs="Times New Roman"/>
          <w:b w:val="0"/>
          <w:sz w:val="24"/>
          <w:szCs w:val="24"/>
        </w:rPr>
        <w:t xml:space="preserve"> expenditures approved in the budget. </w:t>
      </w: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a budget directing the use of funds raised by the Directed Fund from all </w:t>
      </w:r>
      <w:r>
        <w:rPr>
          <w:rFonts w:ascii="Times New Roman" w:eastAsia="Times New Roman" w:hAnsi="Times New Roman" w:cs="Times New Roman"/>
          <w:b w:val="0"/>
          <w:sz w:val="24"/>
          <w:szCs w:val="24"/>
        </w:rPr>
        <w:lastRenderedPageBreak/>
        <w:t>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nominate and elect </w:t>
      </w:r>
      <w:r>
        <w:rPr>
          <w:rFonts w:ascii="Times New Roman" w:eastAsia="Times New Roman" w:hAnsi="Times New Roman" w:cs="Times New Roman"/>
          <w:b w:val="0"/>
          <w:sz w:val="24"/>
          <w:szCs w:val="24"/>
        </w:rPr>
        <w:t>Officers of the Directed Fund;</w:t>
      </w:r>
    </w:p>
    <w:p w14:paraId="1BA26935" w14:textId="77777777" w:rsidR="0075596C" w:rsidRDefault="007866D7">
      <w:pPr>
        <w:pStyle w:val="Heading1"/>
        <w:keepNext w:val="0"/>
        <w:widowControl w:val="0"/>
        <w:numPr>
          <w:ilvl w:val="2"/>
          <w:numId w:val="3"/>
        </w:numPr>
        <w:spacing w:before="0"/>
        <w:rPr>
          <w:b w:val="0"/>
          <w:sz w:val="24"/>
          <w:szCs w:val="24"/>
        </w:rPr>
      </w:pPr>
      <w:bookmarkStart w:id="11" w:name="_pcsh0fwyyjdo" w:colFirst="0" w:colLast="0"/>
      <w:bookmarkEnd w:id="11"/>
      <w:commentRangeStart w:id="12"/>
      <w:r>
        <w:rPr>
          <w:rFonts w:ascii="Times New Roman" w:eastAsia="Times New Roman" w:hAnsi="Times New Roman" w:cs="Times New Roman"/>
          <w:b w:val="0"/>
          <w:sz w:val="24"/>
          <w:szCs w:val="24"/>
        </w:rPr>
        <w:t xml:space="preserve">adopt and maintain policies, agreements, or rules and procedures </w:t>
      </w:r>
      <w:commentRangeStart w:id="13"/>
      <w:r>
        <w:rPr>
          <w:rFonts w:ascii="Times New Roman" w:eastAsia="Times New Roman" w:hAnsi="Times New Roman" w:cs="Times New Roman"/>
          <w:b w:val="0"/>
          <w:sz w:val="24"/>
          <w:szCs w:val="24"/>
        </w:rPr>
        <w:t xml:space="preserve">for networks </w:t>
      </w:r>
      <w:commentRangeEnd w:id="13"/>
      <w:r>
        <w:commentReference w:id="13"/>
      </w:r>
      <w:r>
        <w:rPr>
          <w:rFonts w:ascii="Times New Roman" w:eastAsia="Times New Roman" w:hAnsi="Times New Roman" w:cs="Times New Roman"/>
          <w:b w:val="0"/>
          <w:sz w:val="24"/>
          <w:szCs w:val="24"/>
        </w:rPr>
        <w:t xml:space="preserve">governed by the Directed Fund, such as policies for the network, ledger access, data, software, node, transactions, or any other aspect related </w:t>
      </w:r>
      <w:r>
        <w:rPr>
          <w:rFonts w:ascii="Times New Roman" w:eastAsia="Times New Roman" w:hAnsi="Times New Roman" w:cs="Times New Roman"/>
          <w:b w:val="0"/>
          <w:sz w:val="24"/>
          <w:szCs w:val="24"/>
        </w:rPr>
        <w:t>to the network (the “Network Agreements”);</w:t>
      </w:r>
      <w:commentRangeEnd w:id="12"/>
      <w:r>
        <w:commentReference w:id="12"/>
      </w:r>
    </w:p>
    <w:p w14:paraId="40AAE035" w14:textId="77777777" w:rsidR="0075596C" w:rsidRDefault="007866D7">
      <w:pPr>
        <w:pStyle w:val="Heading1"/>
        <w:keepNext w:val="0"/>
        <w:widowControl w:val="0"/>
        <w:numPr>
          <w:ilvl w:val="2"/>
          <w:numId w:val="3"/>
        </w:numPr>
        <w:spacing w:before="0"/>
        <w:rPr>
          <w:b w:val="0"/>
          <w:sz w:val="24"/>
          <w:szCs w:val="24"/>
        </w:rPr>
      </w:pPr>
      <w:bookmarkStart w:id="14" w:name="_5lqll9l31tu7" w:colFirst="0" w:colLast="0"/>
      <w:bookmarkEnd w:id="14"/>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establish any</w:t>
      </w:r>
      <w:r>
        <w:rPr>
          <w:sz w:val="24"/>
          <w:szCs w:val="24"/>
        </w:rPr>
        <w:t xml:space="preserve"> certification or conformance programs and solicit input (including testing tools) from the Technical Project (each, a “Conformance Program”); </w:t>
      </w:r>
    </w:p>
    <w:p w14:paraId="6DAC4128" w14:textId="77777777" w:rsidR="0075596C" w:rsidRDefault="007866D7">
      <w:pPr>
        <w:numPr>
          <w:ilvl w:val="2"/>
          <w:numId w:val="3"/>
        </w:numPr>
        <w:spacing w:after="240"/>
        <w:rPr>
          <w:sz w:val="24"/>
          <w:szCs w:val="24"/>
        </w:rPr>
      </w:pPr>
      <w:r>
        <w:rPr>
          <w:sz w:val="24"/>
          <w:szCs w:val="24"/>
        </w:rPr>
        <w:t xml:space="preserve"> selecting a</w:t>
      </w:r>
      <w:commentRangeStart w:id="15"/>
      <w:r>
        <w:rPr>
          <w:sz w:val="24"/>
          <w:szCs w:val="24"/>
        </w:rPr>
        <w:t xml:space="preserve"> network manager;</w:t>
      </w:r>
      <w:commentRangeEnd w:id="15"/>
      <w:r>
        <w:commentReference w:id="15"/>
      </w:r>
    </w:p>
    <w:p w14:paraId="044C7FF0" w14:textId="77777777" w:rsidR="0075596C" w:rsidRDefault="007866D7">
      <w:pPr>
        <w:numPr>
          <w:ilvl w:val="2"/>
          <w:numId w:val="3"/>
        </w:numPr>
        <w:spacing w:after="240"/>
        <w:rPr>
          <w:sz w:val="24"/>
          <w:szCs w:val="24"/>
        </w:rPr>
      </w:pPr>
      <w:r>
        <w:rPr>
          <w:sz w:val="24"/>
          <w:szCs w:val="24"/>
        </w:rPr>
        <w:t>approves deployment of releases to network nodes;</w:t>
      </w:r>
    </w:p>
    <w:p w14:paraId="05D4DCF4" w14:textId="77777777" w:rsidR="0075596C" w:rsidRDefault="007866D7">
      <w:pPr>
        <w:numPr>
          <w:ilvl w:val="2"/>
          <w:numId w:val="3"/>
        </w:numPr>
        <w:spacing w:after="240"/>
        <w:rPr>
          <w:sz w:val="24"/>
          <w:szCs w:val="24"/>
        </w:rPr>
      </w:pPr>
      <w:r>
        <w:rPr>
          <w:sz w:val="24"/>
          <w:szCs w:val="24"/>
        </w:rPr>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procedures for the nomination and election of any representative of the General Member</w:t>
      </w:r>
      <w:r>
        <w:rPr>
          <w:rFonts w:ascii="Times New Roman" w:eastAsia="Times New Roman" w:hAnsi="Times New Roman" w:cs="Times New Roman"/>
          <w:b w:val="0"/>
          <w:sz w:val="24"/>
          <w:szCs w:val="24"/>
        </w:rPr>
        <w:t xml:space="preserve">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Removing voting representatives. Any representative on the Governing Board may be removed w</w:t>
      </w:r>
      <w:r>
        <w:rPr>
          <w:rFonts w:ascii="Times New Roman" w:eastAsia="Times New Roman" w:hAnsi="Times New Roman" w:cs="Times New Roman"/>
          <w:b w:val="0"/>
          <w:sz w:val="24"/>
          <w:szCs w:val="24"/>
        </w:rPr>
        <w:t>ith or without cause, at any time, by the vote of three‐quarters (3/4) of all Governing Board voting representatives if in their judgment the best interest of the Directed Fund would be served thereby. Each Governing Board representative must receive writt</w:t>
      </w:r>
      <w:r>
        <w:rPr>
          <w:rFonts w:ascii="Times New Roman" w:eastAsia="Times New Roman" w:hAnsi="Times New Roman" w:cs="Times New Roman"/>
          <w:b w:val="0"/>
          <w:sz w:val="24"/>
          <w:szCs w:val="24"/>
        </w:rPr>
        <w:t>en (including electronic) notice of the proposed removal at least ten (10) days in advance of the proposed action. In the event that an appointed voting representative is removed, the appointing entity may appoint a new voting representative.</w:t>
      </w:r>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w:t>
      </w:r>
      <w:r>
        <w:rPr>
          <w:rFonts w:ascii="Times New Roman" w:eastAsia="Times New Roman" w:hAnsi="Times New Roman" w:cs="Times New Roman"/>
          <w:sz w:val="24"/>
          <w:szCs w:val="24"/>
        </w:rPr>
        <w:t>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w:t>
      </w:r>
      <w:r>
        <w:rPr>
          <w:color w:val="000000"/>
          <w:sz w:val="24"/>
          <w:szCs w:val="24"/>
        </w:rPr>
        <w:t xml:space="preserve">s not </w:t>
      </w:r>
      <w:proofErr w:type="gramStart"/>
      <w:r>
        <w:rPr>
          <w:color w:val="000000"/>
          <w:sz w:val="24"/>
          <w:szCs w:val="24"/>
        </w:rPr>
        <w:t>met, but</w:t>
      </w:r>
      <w:proofErr w:type="gramEnd"/>
      <w:r>
        <w:rPr>
          <w:color w:val="000000"/>
          <w:sz w:val="24"/>
          <w:szCs w:val="24"/>
        </w:rPr>
        <w:t xml:space="preserve">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Ideally decisions will be made based on consensus. If, however, any decision requires a vote to move forward, the representatives of the Governing Board or Committee, as </w:t>
      </w:r>
      <w:r>
        <w:rPr>
          <w:color w:val="000000"/>
          <w:sz w:val="24"/>
          <w:szCs w:val="24"/>
        </w:rPr>
        <w:lastRenderedPageBreak/>
        <w:t>applicable,</w:t>
      </w:r>
      <w:r>
        <w:rPr>
          <w:color w:val="000000"/>
          <w:sz w:val="24"/>
          <w:szCs w:val="24"/>
        </w:rPr>
        <w:t xml:space="preserv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w:t>
      </w:r>
      <w:r>
        <w:rPr>
          <w:color w:val="000000"/>
          <w:sz w:val="24"/>
          <w:szCs w:val="24"/>
        </w:rPr>
        <w:t>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w:t>
      </w:r>
      <w:r>
        <w:rPr>
          <w:color w:val="000000"/>
          <w:sz w:val="24"/>
          <w:szCs w:val="24"/>
        </w:rPr>
        <w:t>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Any representative serving on the Governing Board who fails to attend three consecuti</w:t>
      </w:r>
      <w:r>
        <w:rPr>
          <w:sz w:val="24"/>
          <w:szCs w:val="24"/>
        </w:rPr>
        <w:t xml:space="preserve">ve meetings shall not be counted towards quorum and shall lose voting rights, </w:t>
      </w:r>
      <w:commentRangeStart w:id="16"/>
      <w:commentRangeStart w:id="17"/>
      <w:r>
        <w:rPr>
          <w:sz w:val="24"/>
          <w:szCs w:val="24"/>
        </w:rPr>
        <w:t>unless the Governing Board votes to retain the voting representative in question</w:t>
      </w:r>
      <w:commentRangeEnd w:id="16"/>
      <w:r>
        <w:commentReference w:id="16"/>
      </w:r>
      <w:commentRangeEnd w:id="17"/>
      <w:r>
        <w:commentReference w:id="17"/>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Company” means any entity which controls or is controlled by a Memb</w:t>
      </w:r>
      <w:r>
        <w:rPr>
          <w:color w:val="000000"/>
          <w:sz w:val="24"/>
          <w:szCs w:val="24"/>
        </w:rPr>
        <w:t>er or which, together with a Member, is under the common control of a third party, in each case where such control results from ownership, either directly or indirectly, of more than fifty percent of the voting securities or membership interests of the ent</w:t>
      </w:r>
      <w:r>
        <w:rPr>
          <w:color w:val="000000"/>
          <w:sz w:val="24"/>
          <w:szCs w:val="24"/>
        </w:rPr>
        <w:t>ity in 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Only the legal entity which has executed a Participation Agreement and its Subsidiaries will be entitled to enjoy the rights and privileges of such Membershi</w:t>
      </w:r>
      <w:r>
        <w:rPr>
          <w:color w:val="000000"/>
          <w:sz w:val="24"/>
          <w:szCs w:val="24"/>
        </w:rPr>
        <w:t xml:space="preserve">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w:t>
      </w:r>
      <w:r>
        <w:rPr>
          <w:color w:val="000000"/>
          <w:sz w:val="24"/>
          <w:szCs w:val="24"/>
        </w:rPr>
        <w:t>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w:t>
      </w:r>
      <w:r>
        <w:rPr>
          <w:color w:val="000000"/>
          <w:sz w:val="24"/>
          <w:szCs w:val="24"/>
        </w:rPr>
        <w:t>bership is non-transferable, non-salable and non-assignable, except a Member may transfer its current Membership benefits and obligations to a successor of substantially all of its business or assets, whether by merger, sale or otherwise; provided that the</w:t>
      </w:r>
      <w:r>
        <w:rPr>
          <w:color w:val="000000"/>
          <w:sz w:val="24"/>
          <w:szCs w:val="24"/>
        </w:rPr>
        <w:t xml:space="preserv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4">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w:t>
      </w:r>
      <w:r>
        <w:rPr>
          <w:color w:val="000000"/>
          <w:sz w:val="24"/>
          <w:szCs w:val="24"/>
        </w:rPr>
        <w:t>cluding without limitation any mark relating to any Conformance Program, must be transferred to and held by LF Projects, LLC or the Linux Foundation and available for use pursuant to LF Projects, LLC’s trademark usage policy, available at www.lfprojects.or</w:t>
      </w:r>
      <w:r>
        <w:rPr>
          <w:color w:val="000000"/>
          <w:sz w:val="24"/>
          <w:szCs w:val="24"/>
        </w:rPr>
        <w:t>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encourage open participation from any organization able to meet the members</w:t>
      </w:r>
      <w:r>
        <w:rPr>
          <w:color w:val="000000"/>
          <w:sz w:val="24"/>
          <w:szCs w:val="24"/>
        </w:rPr>
        <w:t>hip requirements, regardless of competitive interests. Put another way, the Governing Board will not seek to exclude any member based on any criteria, requirements or reasons other than those that are reasonable and applied on a non-discriminatory basis to</w:t>
      </w:r>
      <w:r>
        <w:rPr>
          <w:color w:val="000000"/>
          <w:sz w:val="24"/>
          <w:szCs w:val="24"/>
        </w:rPr>
        <w:t xml:space="preserve">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w:t>
      </w:r>
      <w:r>
        <w:rPr>
          <w:color w:val="000000"/>
          <w:sz w:val="24"/>
          <w:szCs w:val="24"/>
        </w:rPr>
        <w:t>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provide the Governing Board with regular reports of spend levels against the budget. Under no circumstances will The Linux Foundation have any expectation or obligation to </w:t>
      </w:r>
      <w:r>
        <w:rPr>
          <w:color w:val="000000"/>
          <w:sz w:val="24"/>
          <w:szCs w:val="24"/>
        </w:rPr>
        <w:t>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w:t>
      </w:r>
      <w:r>
        <w:rPr>
          <w:color w:val="000000"/>
          <w:sz w:val="24"/>
          <w:szCs w:val="24"/>
        </w:rPr>
        <w:t xml:space="preserve">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human resourc</w:t>
      </w:r>
      <w:r>
        <w:rPr>
          <w:sz w:val="24"/>
          <w:szCs w:val="24"/>
        </w:rPr>
        <w:t xml:space="preserve">es </w:t>
      </w:r>
      <w:r>
        <w:rPr>
          <w:color w:val="000000"/>
          <w:sz w:val="24"/>
          <w:szCs w:val="24"/>
        </w:rPr>
        <w:lastRenderedPageBreak/>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w:t>
      </w:r>
      <w:r>
        <w:rPr>
          <w:color w:val="000000"/>
          <w:sz w:val="24"/>
          <w:szCs w:val="24"/>
        </w:rPr>
        <w:t xml:space="preserv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w:t>
      </w:r>
      <w:r>
        <w:rPr>
          <w:color w:val="000000"/>
          <w:sz w:val="24"/>
          <w:szCs w:val="24"/>
        </w:rPr>
        <w:t>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w:t>
      </w:r>
      <w:r>
        <w:rPr>
          <w:color w:val="000000"/>
          <w:sz w:val="24"/>
          <w:szCs w:val="24"/>
        </w:rPr>
        <w: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77777777" w:rsidR="0075596C" w:rsidRDefault="007866D7">
      <w:pPr>
        <w:rPr>
          <w:sz w:val="24"/>
          <w:szCs w:val="24"/>
        </w:rPr>
      </w:pPr>
      <w:r>
        <w:rPr>
          <w:sz w:val="24"/>
          <w:szCs w:val="24"/>
        </w:rPr>
        <w:t>The membership levels and associated fees are listed below.</w:t>
      </w:r>
    </w:p>
    <w:p w14:paraId="7360BB2C" w14:textId="77777777" w:rsidR="0075596C" w:rsidRDefault="0075596C">
      <w:pPr>
        <w:widowControl w:val="0"/>
        <w:spacing w:before="3"/>
        <w:rPr>
          <w:sz w:val="24"/>
          <w:szCs w:val="24"/>
        </w:rPr>
      </w:pPr>
    </w:p>
    <w:tbl>
      <w:tblPr>
        <w:tblStyle w:val="a0"/>
        <w:tblW w:w="8927"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0"/>
        <w:gridCol w:w="3686"/>
        <w:gridCol w:w="4051"/>
      </w:tblGrid>
      <w:tr w:rsidR="0075596C" w14:paraId="2183E824" w14:textId="77777777">
        <w:trPr>
          <w:trHeight w:val="280"/>
        </w:trPr>
        <w:tc>
          <w:tcPr>
            <w:tcW w:w="1190" w:type="dxa"/>
            <w:shd w:val="clear" w:color="auto" w:fill="595959"/>
          </w:tcPr>
          <w:p w14:paraId="60F96F0F" w14:textId="77777777" w:rsidR="0075596C" w:rsidRDefault="007866D7">
            <w:pPr>
              <w:widowControl w:val="0"/>
              <w:spacing w:line="273" w:lineRule="auto"/>
              <w:ind w:right="478" w:hanging="100"/>
              <w:jc w:val="right"/>
              <w:rPr>
                <w:b/>
                <w:sz w:val="24"/>
                <w:szCs w:val="24"/>
              </w:rPr>
            </w:pPr>
            <w:r>
              <w:rPr>
                <w:b/>
                <w:color w:val="FFFFFF"/>
                <w:sz w:val="24"/>
                <w:szCs w:val="24"/>
              </w:rPr>
              <w:t>Select</w:t>
            </w:r>
          </w:p>
        </w:tc>
        <w:tc>
          <w:tcPr>
            <w:tcW w:w="3686" w:type="dxa"/>
            <w:shd w:val="clear" w:color="auto" w:fill="595959"/>
          </w:tcPr>
          <w:p w14:paraId="5C2677D3" w14:textId="77777777" w:rsidR="0075596C" w:rsidRDefault="007866D7">
            <w:pPr>
              <w:widowControl w:val="0"/>
              <w:spacing w:line="273" w:lineRule="auto"/>
              <w:ind w:left="100" w:right="411"/>
              <w:rPr>
                <w:b/>
                <w:sz w:val="24"/>
                <w:szCs w:val="24"/>
              </w:rPr>
            </w:pPr>
            <w:r>
              <w:rPr>
                <w:b/>
                <w:color w:val="FFFFFF"/>
                <w:sz w:val="24"/>
                <w:szCs w:val="24"/>
              </w:rPr>
              <w:t>Membership Class</w:t>
            </w:r>
          </w:p>
        </w:tc>
        <w:tc>
          <w:tcPr>
            <w:tcW w:w="4051" w:type="dxa"/>
            <w:shd w:val="clear" w:color="auto" w:fill="595959"/>
          </w:tcPr>
          <w:p w14:paraId="4ACFD0A3" w14:textId="77777777" w:rsidR="0075596C" w:rsidRDefault="007866D7">
            <w:pPr>
              <w:widowControl w:val="0"/>
              <w:spacing w:line="273" w:lineRule="auto"/>
              <w:ind w:left="105" w:hanging="100"/>
              <w:rPr>
                <w:b/>
                <w:sz w:val="24"/>
                <w:szCs w:val="24"/>
              </w:rPr>
            </w:pPr>
            <w:r>
              <w:rPr>
                <w:b/>
                <w:color w:val="FFFFFF"/>
                <w:sz w:val="24"/>
                <w:szCs w:val="24"/>
              </w:rPr>
              <w:t>Annual Membership Fees</w:t>
            </w:r>
          </w:p>
        </w:tc>
      </w:tr>
      <w:tr w:rsidR="0075596C" w14:paraId="287D5343" w14:textId="77777777">
        <w:trPr>
          <w:trHeight w:val="320"/>
        </w:trPr>
        <w:tc>
          <w:tcPr>
            <w:tcW w:w="1190" w:type="dxa"/>
          </w:tcPr>
          <w:p w14:paraId="5C6D6845" w14:textId="77777777" w:rsidR="0075596C" w:rsidRDefault="007866D7">
            <w:pPr>
              <w:widowControl w:val="0"/>
              <w:spacing w:line="279" w:lineRule="auto"/>
              <w:ind w:right="473" w:hanging="100"/>
              <w:jc w:val="center"/>
              <w:rPr>
                <w:sz w:val="24"/>
                <w:szCs w:val="24"/>
              </w:rPr>
            </w:pPr>
            <w:r>
              <w:rPr>
                <w:sz w:val="24"/>
                <w:szCs w:val="24"/>
              </w:rPr>
              <w:t xml:space="preserve">  </w:t>
            </w:r>
            <w:r>
              <w:rPr>
                <w:rFonts w:ascii="Noto Sans Symbols" w:eastAsia="Noto Sans Symbols" w:hAnsi="Noto Sans Symbols" w:cs="Noto Sans Symbols"/>
                <w:sz w:val="24"/>
                <w:szCs w:val="24"/>
              </w:rPr>
              <w:t>☐</w:t>
            </w:r>
          </w:p>
        </w:tc>
        <w:tc>
          <w:tcPr>
            <w:tcW w:w="3686" w:type="dxa"/>
          </w:tcPr>
          <w:p w14:paraId="6C460BEF" w14:textId="77777777" w:rsidR="0075596C" w:rsidRDefault="007866D7">
            <w:pPr>
              <w:widowControl w:val="0"/>
              <w:spacing w:line="291" w:lineRule="auto"/>
              <w:ind w:left="100" w:right="411"/>
              <w:rPr>
                <w:sz w:val="24"/>
                <w:szCs w:val="24"/>
              </w:rPr>
            </w:pPr>
            <w:r>
              <w:rPr>
                <w:sz w:val="24"/>
                <w:szCs w:val="24"/>
              </w:rPr>
              <w:t>Premier Member</w:t>
            </w:r>
            <w:r>
              <w:rPr>
                <w:sz w:val="26"/>
                <w:szCs w:val="26"/>
                <w:vertAlign w:val="superscript"/>
              </w:rPr>
              <w:t>1</w:t>
            </w:r>
          </w:p>
        </w:tc>
        <w:tc>
          <w:tcPr>
            <w:tcW w:w="4051" w:type="dxa"/>
          </w:tcPr>
          <w:p w14:paraId="5644CD1A" w14:textId="77777777" w:rsidR="0075596C" w:rsidRDefault="007866D7">
            <w:pPr>
              <w:widowControl w:val="0"/>
              <w:spacing w:before="16"/>
              <w:ind w:left="105" w:hanging="100"/>
              <w:rPr>
                <w:sz w:val="24"/>
                <w:szCs w:val="24"/>
              </w:rPr>
            </w:pPr>
            <w:r>
              <w:rPr>
                <w:sz w:val="24"/>
                <w:szCs w:val="24"/>
              </w:rPr>
              <w:t>$_______</w:t>
            </w:r>
          </w:p>
        </w:tc>
      </w:tr>
      <w:tr w:rsidR="0075596C" w14:paraId="68065E01" w14:textId="77777777">
        <w:trPr>
          <w:trHeight w:val="320"/>
        </w:trPr>
        <w:tc>
          <w:tcPr>
            <w:tcW w:w="1190" w:type="dxa"/>
          </w:tcPr>
          <w:p w14:paraId="6AEFEBA2" w14:textId="77777777" w:rsidR="0075596C" w:rsidRDefault="007866D7">
            <w:pPr>
              <w:widowControl w:val="0"/>
              <w:spacing w:line="274" w:lineRule="auto"/>
              <w:ind w:right="473" w:hanging="100"/>
              <w:jc w:val="center"/>
              <w:rPr>
                <w:sz w:val="24"/>
                <w:szCs w:val="24"/>
              </w:rPr>
            </w:pPr>
            <w:r>
              <w:rPr>
                <w:sz w:val="24"/>
                <w:szCs w:val="24"/>
              </w:rPr>
              <w:t xml:space="preserve">  ☐</w:t>
            </w:r>
          </w:p>
        </w:tc>
        <w:tc>
          <w:tcPr>
            <w:tcW w:w="3686" w:type="dxa"/>
          </w:tcPr>
          <w:p w14:paraId="112F8BD5" w14:textId="77777777" w:rsidR="0075596C" w:rsidRDefault="007866D7">
            <w:pPr>
              <w:widowControl w:val="0"/>
              <w:spacing w:before="16"/>
              <w:ind w:left="100" w:right="411"/>
              <w:rPr>
                <w:sz w:val="24"/>
                <w:szCs w:val="24"/>
              </w:rPr>
            </w:pPr>
            <w:r>
              <w:rPr>
                <w:sz w:val="24"/>
                <w:szCs w:val="24"/>
              </w:rPr>
              <w:t>General Member</w:t>
            </w:r>
          </w:p>
        </w:tc>
        <w:tc>
          <w:tcPr>
            <w:tcW w:w="4051" w:type="dxa"/>
          </w:tcPr>
          <w:p w14:paraId="68142618" w14:textId="77777777" w:rsidR="0075596C" w:rsidRDefault="007866D7">
            <w:pPr>
              <w:widowControl w:val="0"/>
              <w:spacing w:before="16"/>
              <w:ind w:left="105" w:hanging="100"/>
              <w:rPr>
                <w:sz w:val="24"/>
                <w:szCs w:val="24"/>
              </w:rPr>
            </w:pPr>
            <w:r>
              <w:rPr>
                <w:sz w:val="24"/>
                <w:szCs w:val="24"/>
              </w:rPr>
              <w:t>See Fee Scale</w:t>
            </w:r>
          </w:p>
        </w:tc>
      </w:tr>
      <w:tr w:rsidR="0075596C" w14:paraId="7FB32C75" w14:textId="77777777">
        <w:trPr>
          <w:trHeight w:val="940"/>
        </w:trPr>
        <w:tc>
          <w:tcPr>
            <w:tcW w:w="1190" w:type="dxa"/>
            <w:tcBorders>
              <w:top w:val="single" w:sz="4" w:space="0" w:color="000000"/>
              <w:left w:val="single" w:sz="4" w:space="0" w:color="000000"/>
              <w:bottom w:val="single" w:sz="4" w:space="0" w:color="000000"/>
              <w:right w:val="single" w:sz="4" w:space="0" w:color="000000"/>
            </w:tcBorders>
          </w:tcPr>
          <w:p w14:paraId="57512CCB" w14:textId="77777777" w:rsidR="0075596C" w:rsidRDefault="007866D7">
            <w:pPr>
              <w:widowControl w:val="0"/>
              <w:spacing w:line="274" w:lineRule="auto"/>
              <w:ind w:right="473" w:hanging="100"/>
              <w:jc w:val="center"/>
              <w:rPr>
                <w:sz w:val="24"/>
                <w:szCs w:val="24"/>
              </w:rPr>
            </w:pPr>
            <w:r>
              <w:rPr>
                <w:sz w:val="24"/>
                <w:szCs w:val="24"/>
              </w:rPr>
              <w:t xml:space="preserve">  </w:t>
            </w:r>
            <w:r>
              <w:rPr>
                <w:rFonts w:ascii="MS Mincho" w:eastAsia="MS Mincho" w:hAnsi="MS Mincho" w:cs="MS Mincho"/>
                <w:sz w:val="24"/>
                <w:szCs w:val="24"/>
              </w:rPr>
              <w:t>☐</w:t>
            </w:r>
          </w:p>
        </w:tc>
        <w:tc>
          <w:tcPr>
            <w:tcW w:w="3686" w:type="dxa"/>
            <w:tcBorders>
              <w:top w:val="single" w:sz="4" w:space="0" w:color="000000"/>
              <w:left w:val="single" w:sz="4" w:space="0" w:color="000000"/>
              <w:bottom w:val="single" w:sz="4" w:space="0" w:color="000000"/>
              <w:right w:val="single" w:sz="4" w:space="0" w:color="000000"/>
            </w:tcBorders>
          </w:tcPr>
          <w:p w14:paraId="60305F2E" w14:textId="77777777" w:rsidR="0075596C" w:rsidRDefault="007866D7">
            <w:pPr>
              <w:widowControl w:val="0"/>
              <w:spacing w:before="16"/>
              <w:ind w:left="100" w:right="411"/>
              <w:rPr>
                <w:sz w:val="24"/>
                <w:szCs w:val="24"/>
              </w:rPr>
            </w:pPr>
            <w:commentRangeStart w:id="18"/>
            <w:r>
              <w:rPr>
                <w:sz w:val="24"/>
                <w:szCs w:val="24"/>
              </w:rPr>
              <w:t>Associate Member (pre-approved non-profits, open source projects, and government entities)</w:t>
            </w:r>
          </w:p>
        </w:tc>
        <w:commentRangeEnd w:id="18"/>
        <w:tc>
          <w:tcPr>
            <w:tcW w:w="4051" w:type="dxa"/>
            <w:tcBorders>
              <w:top w:val="single" w:sz="4" w:space="0" w:color="000000"/>
              <w:left w:val="single" w:sz="4" w:space="0" w:color="000000"/>
              <w:bottom w:val="single" w:sz="4" w:space="0" w:color="000000"/>
              <w:right w:val="single" w:sz="4" w:space="0" w:color="000000"/>
            </w:tcBorders>
          </w:tcPr>
          <w:p w14:paraId="3AC05615" w14:textId="77777777" w:rsidR="0075596C" w:rsidRDefault="007866D7">
            <w:pPr>
              <w:widowControl w:val="0"/>
              <w:spacing w:before="16"/>
              <w:ind w:left="105" w:hanging="100"/>
              <w:rPr>
                <w:sz w:val="24"/>
                <w:szCs w:val="24"/>
              </w:rPr>
            </w:pPr>
            <w:r>
              <w:commentReference w:id="18"/>
            </w:r>
            <w:r>
              <w:rPr>
                <w:sz w:val="24"/>
                <w:szCs w:val="24"/>
              </w:rPr>
              <w:t>$0</w:t>
            </w:r>
          </w:p>
        </w:tc>
      </w:tr>
    </w:tbl>
    <w:p w14:paraId="17BD73A0" w14:textId="77777777" w:rsidR="0075596C" w:rsidRDefault="0075596C">
      <w:pPr>
        <w:widowControl w:val="0"/>
        <w:rPr>
          <w:sz w:val="24"/>
          <w:szCs w:val="24"/>
        </w:rPr>
      </w:pPr>
    </w:p>
    <w:p w14:paraId="5A0982FC" w14:textId="77777777" w:rsidR="0075596C" w:rsidRDefault="007866D7">
      <w:pPr>
        <w:widowControl w:val="0"/>
        <w:ind w:right="1180"/>
        <w:rPr>
          <w:sz w:val="24"/>
          <w:szCs w:val="24"/>
        </w:rPr>
      </w:pPr>
      <w:r>
        <w:rPr>
          <w:sz w:val="24"/>
          <w:szCs w:val="24"/>
        </w:rPr>
        <w:t>The annual fee for General membership is determined according to the following table, based on your current consolidated employee</w:t>
      </w:r>
      <w:r>
        <w:rPr>
          <w:b/>
          <w:sz w:val="16"/>
          <w:szCs w:val="16"/>
        </w:rPr>
        <w:t xml:space="preserve"> </w:t>
      </w:r>
      <w:r>
        <w:rPr>
          <w:sz w:val="24"/>
          <w:szCs w:val="24"/>
        </w:rPr>
        <w:t>headcount:</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77777777" w:rsidR="0075596C" w:rsidRDefault="007866D7">
            <w:pPr>
              <w:widowControl w:val="0"/>
              <w:spacing w:line="273" w:lineRule="auto"/>
              <w:ind w:left="100"/>
              <w:rPr>
                <w:b/>
                <w:sz w:val="24"/>
                <w:szCs w:val="24"/>
              </w:rPr>
            </w:pPr>
            <w:r>
              <w:rPr>
                <w:b/>
                <w:color w:val="FFFFFF"/>
                <w:sz w:val="24"/>
                <w:szCs w:val="24"/>
              </w:rPr>
              <w:t>Consolidated Employees</w:t>
            </w:r>
          </w:p>
        </w:tc>
        <w:tc>
          <w:tcPr>
            <w:tcW w:w="4229" w:type="dxa"/>
            <w:shd w:val="clear" w:color="auto" w:fill="595959"/>
          </w:tcPr>
          <w:p w14:paraId="479EF98A" w14:textId="77777777" w:rsidR="0075596C" w:rsidRDefault="007866D7">
            <w:pPr>
              <w:widowControl w:val="0"/>
              <w:spacing w:line="273" w:lineRule="auto"/>
              <w:ind w:left="100"/>
              <w:rPr>
                <w:b/>
                <w:sz w:val="24"/>
                <w:szCs w:val="24"/>
              </w:rPr>
            </w:pPr>
            <w:r>
              <w:rPr>
                <w:b/>
                <w:color w:val="FFFFFF"/>
                <w:sz w:val="24"/>
                <w:szCs w:val="24"/>
              </w:rPr>
              <w:t>Annual General Membership Fees</w:t>
            </w:r>
            <w:r>
              <w:rPr>
                <w:b/>
                <w:color w:val="FFFFFF"/>
                <w:sz w:val="26"/>
                <w:szCs w:val="26"/>
                <w:vertAlign w:val="superscript"/>
              </w:rPr>
              <w:t>2</w:t>
            </w:r>
          </w:p>
        </w:tc>
      </w:tr>
      <w:tr w:rsidR="0075596C" w14:paraId="6A73F546" w14:textId="77777777">
        <w:trPr>
          <w:trHeight w:val="320"/>
        </w:trPr>
        <w:tc>
          <w:tcPr>
            <w:tcW w:w="3523" w:type="dxa"/>
          </w:tcPr>
          <w:p w14:paraId="511C2D9C" w14:textId="77777777" w:rsidR="0075596C" w:rsidRDefault="007866D7">
            <w:pPr>
              <w:widowControl w:val="0"/>
              <w:spacing w:before="16"/>
              <w:ind w:left="100"/>
              <w:rPr>
                <w:sz w:val="24"/>
                <w:szCs w:val="24"/>
              </w:rPr>
            </w:pPr>
            <w:r>
              <w:rPr>
                <w:sz w:val="24"/>
                <w:szCs w:val="24"/>
              </w:rPr>
              <w:t>5,000 and above</w:t>
            </w:r>
          </w:p>
        </w:tc>
        <w:tc>
          <w:tcPr>
            <w:tcW w:w="4229" w:type="dxa"/>
          </w:tcPr>
          <w:p w14:paraId="410EA8F1" w14:textId="77777777" w:rsidR="0075596C" w:rsidRDefault="007866D7">
            <w:pPr>
              <w:widowControl w:val="0"/>
              <w:spacing w:before="16"/>
              <w:ind w:left="100"/>
              <w:rPr>
                <w:sz w:val="24"/>
                <w:szCs w:val="24"/>
              </w:rPr>
            </w:pPr>
            <w:r>
              <w:rPr>
                <w:sz w:val="24"/>
                <w:szCs w:val="24"/>
              </w:rPr>
              <w:t>$_______</w:t>
            </w:r>
          </w:p>
        </w:tc>
      </w:tr>
      <w:tr w:rsidR="0075596C" w14:paraId="7C250D54" w14:textId="77777777">
        <w:trPr>
          <w:trHeight w:val="320"/>
        </w:trPr>
        <w:tc>
          <w:tcPr>
            <w:tcW w:w="3523" w:type="dxa"/>
          </w:tcPr>
          <w:p w14:paraId="7D956275" w14:textId="77777777" w:rsidR="0075596C" w:rsidRDefault="007866D7">
            <w:pPr>
              <w:widowControl w:val="0"/>
              <w:spacing w:before="16"/>
              <w:ind w:left="100"/>
              <w:rPr>
                <w:sz w:val="24"/>
                <w:szCs w:val="24"/>
              </w:rPr>
            </w:pPr>
            <w:r>
              <w:rPr>
                <w:sz w:val="24"/>
                <w:szCs w:val="24"/>
              </w:rPr>
              <w:t>Between 2,000 and 4,999</w:t>
            </w:r>
          </w:p>
        </w:tc>
        <w:tc>
          <w:tcPr>
            <w:tcW w:w="4229" w:type="dxa"/>
          </w:tcPr>
          <w:p w14:paraId="66EF0F26" w14:textId="77777777" w:rsidR="0075596C" w:rsidRDefault="007866D7">
            <w:pPr>
              <w:widowControl w:val="0"/>
              <w:spacing w:before="16"/>
              <w:ind w:left="100"/>
              <w:rPr>
                <w:sz w:val="24"/>
                <w:szCs w:val="24"/>
              </w:rPr>
            </w:pPr>
            <w:r>
              <w:rPr>
                <w:sz w:val="24"/>
                <w:szCs w:val="24"/>
              </w:rPr>
              <w:t>$_______</w:t>
            </w:r>
          </w:p>
        </w:tc>
      </w:tr>
      <w:tr w:rsidR="0075596C" w14:paraId="4E49444E" w14:textId="77777777">
        <w:trPr>
          <w:trHeight w:val="320"/>
        </w:trPr>
        <w:tc>
          <w:tcPr>
            <w:tcW w:w="3523" w:type="dxa"/>
          </w:tcPr>
          <w:p w14:paraId="347D3844" w14:textId="77777777" w:rsidR="0075596C" w:rsidRDefault="007866D7">
            <w:pPr>
              <w:widowControl w:val="0"/>
              <w:spacing w:before="16"/>
              <w:ind w:left="100"/>
              <w:rPr>
                <w:sz w:val="24"/>
                <w:szCs w:val="24"/>
              </w:rPr>
            </w:pPr>
            <w:r>
              <w:rPr>
                <w:sz w:val="24"/>
                <w:szCs w:val="24"/>
              </w:rPr>
              <w:t>Between 500 and 1,999</w:t>
            </w:r>
          </w:p>
        </w:tc>
        <w:tc>
          <w:tcPr>
            <w:tcW w:w="4229" w:type="dxa"/>
          </w:tcPr>
          <w:p w14:paraId="42E46025" w14:textId="77777777" w:rsidR="0075596C" w:rsidRDefault="007866D7">
            <w:pPr>
              <w:widowControl w:val="0"/>
              <w:spacing w:before="16"/>
              <w:ind w:left="100"/>
              <w:rPr>
                <w:sz w:val="24"/>
                <w:szCs w:val="24"/>
              </w:rPr>
            </w:pPr>
            <w:r>
              <w:rPr>
                <w:sz w:val="24"/>
                <w:szCs w:val="24"/>
              </w:rPr>
              <w:t>$_______</w:t>
            </w:r>
          </w:p>
        </w:tc>
      </w:tr>
      <w:tr w:rsidR="0075596C" w14:paraId="6B33C35E" w14:textId="77777777">
        <w:trPr>
          <w:trHeight w:val="320"/>
        </w:trPr>
        <w:tc>
          <w:tcPr>
            <w:tcW w:w="3523" w:type="dxa"/>
          </w:tcPr>
          <w:p w14:paraId="6BCE4E82" w14:textId="77777777" w:rsidR="0075596C" w:rsidRDefault="007866D7">
            <w:pPr>
              <w:widowControl w:val="0"/>
              <w:spacing w:before="16"/>
              <w:ind w:left="100"/>
              <w:rPr>
                <w:sz w:val="24"/>
                <w:szCs w:val="24"/>
              </w:rPr>
            </w:pPr>
            <w:r>
              <w:rPr>
                <w:sz w:val="24"/>
                <w:szCs w:val="24"/>
              </w:rPr>
              <w:t>Up to 499</w:t>
            </w:r>
          </w:p>
        </w:tc>
        <w:tc>
          <w:tcPr>
            <w:tcW w:w="4229" w:type="dxa"/>
          </w:tcPr>
          <w:p w14:paraId="64A6B9D3" w14:textId="77777777" w:rsidR="0075596C" w:rsidRDefault="007866D7">
            <w:pPr>
              <w:widowControl w:val="0"/>
              <w:spacing w:before="16"/>
              <w:ind w:left="100"/>
              <w:rPr>
                <w:sz w:val="24"/>
                <w:szCs w:val="24"/>
              </w:rPr>
            </w:pPr>
            <w:r>
              <w:rPr>
                <w:sz w:val="24"/>
                <w:szCs w:val="24"/>
              </w:rPr>
              <w:t>$_______</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w:t>
      </w:r>
      <w:r>
        <w:rPr>
          <w:sz w:val="24"/>
          <w:szCs w:val="24"/>
        </w:rPr>
        <w:t>eed to do anything. If you are not a member of the LF, there are three tiers of LF membership available. The fees associated with each level of LF membership are included below for non-members to easily reference. Please visit the Corporate Membership page</w:t>
      </w:r>
      <w:r>
        <w:rPr>
          <w:sz w:val="24"/>
          <w:szCs w:val="24"/>
        </w:rPr>
        <w:t xml:space="preserv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w:t>
      </w:r>
      <w:r>
        <w:rPr>
          <w:sz w:val="24"/>
          <w:szCs w:val="24"/>
        </w:rPr>
        <w:t>profit, open source, and government entities at no cost.</w:t>
      </w:r>
    </w:p>
    <w:sectPr w:rsidR="0075596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 Gisolfi" w:date="2020-04-13T17:57:00Z" w:initials="">
    <w:p w14:paraId="6576D1FB"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w:t>
      </w:r>
      <w:r>
        <w:rPr>
          <w:rFonts w:ascii="Arial" w:eastAsia="Arial" w:hAnsi="Arial" w:cs="Arial"/>
          <w:color w:val="000000"/>
          <w:sz w:val="22"/>
          <w:szCs w:val="22"/>
        </w:rPr>
        <w:t>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1" w:author="Michael Dolan" w:date="2020-04-09T15:50:00Z" w:initials="">
    <w:p w14:paraId="1A6285BE"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2" w:author="Dan Gisolfi" w:date="2020-04-13T18:12:00Z" w:initials="">
    <w:p w14:paraId="50B191A7"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understand the in</w:t>
      </w:r>
      <w:r>
        <w:rPr>
          <w:rFonts w:ascii="Arial" w:eastAsia="Arial" w:hAnsi="Arial" w:cs="Arial"/>
          <w:color w:val="000000"/>
          <w:sz w:val="22"/>
          <w:szCs w:val="22"/>
        </w:rPr>
        <w:t xml:space="preserve">tent but what is confusing is the use of terms. In the identity space we have wrestled with the </w:t>
      </w:r>
      <w:proofErr w:type="gramStart"/>
      <w:r>
        <w:rPr>
          <w:rFonts w:ascii="Arial" w:eastAsia="Arial" w:hAnsi="Arial" w:cs="Arial"/>
          <w:color w:val="000000"/>
          <w:sz w:val="22"/>
          <w:szCs w:val="22"/>
        </w:rPr>
        <w:t>over use</w:t>
      </w:r>
      <w:proofErr w:type="gramEnd"/>
      <w:r>
        <w:rPr>
          <w:rFonts w:ascii="Arial" w:eastAsia="Arial" w:hAnsi="Arial" w:cs="Arial"/>
          <w:color w:val="000000"/>
          <w:sz w:val="22"/>
          <w:szCs w:val="22"/>
        </w:rPr>
        <w:t xml:space="preserve"> of "Ledger", "Network" and have landed on "Utility". At the same time LF has (for separate reasons) come to use the phrase "Utility Network" pertinent </w:t>
      </w:r>
      <w:r>
        <w:rPr>
          <w:rFonts w:ascii="Arial" w:eastAsia="Arial" w:hAnsi="Arial" w:cs="Arial"/>
          <w:color w:val="000000"/>
          <w:sz w:val="22"/>
          <w:szCs w:val="22"/>
        </w:rPr>
        <w:t xml:space="preserve">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3" w:author="Dan Gisolfi" w:date="2020-04-13T18:14:00Z" w:initials="">
    <w:p w14:paraId="472DA662"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 agreements associated with the selected membership level described </w:t>
      </w:r>
      <w:r>
        <w:rPr>
          <w:rFonts w:ascii="Arial" w:eastAsia="Arial" w:hAnsi="Arial" w:cs="Arial"/>
          <w:color w:val="000000"/>
          <w:sz w:val="22"/>
          <w:szCs w:val="22"/>
        </w:rPr>
        <w:t>in Exhibit C.</w:t>
      </w:r>
    </w:p>
  </w:comment>
  <w:comment w:id="4" w:author="Dan Gisolfi" w:date="2020-04-13T18:16:00Z" w:initials="">
    <w:p w14:paraId="3D54DAF6"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must be the UTILITY name "Bedrock Business Utility"</w:t>
      </w:r>
    </w:p>
  </w:comment>
  <w:comment w:id="6" w:author="Dan Gisolfi" w:date="2020-04-13T19:07:00Z" w:initials="">
    <w:p w14:paraId="7B60F5A4"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get these numbers correct;</w:t>
      </w:r>
      <w:r>
        <w:rPr>
          <w:rFonts w:ascii="Arial" w:eastAsia="Arial" w:hAnsi="Arial" w:cs="Arial"/>
          <w:color w:val="000000"/>
          <w:sz w:val="22"/>
          <w:szCs w:val="22"/>
        </w:rPr>
        <w:t xml:space="preserve"> A factor here is budget How many Premiere do we need to have odd rep on board and make a budget? One option to consider is FIFO for General Members to be awarded seats on board when Premier membership </w:t>
      </w:r>
      <w:proofErr w:type="spellStart"/>
      <w:r>
        <w:rPr>
          <w:rFonts w:ascii="Arial" w:eastAsia="Arial" w:hAnsi="Arial" w:cs="Arial"/>
          <w:color w:val="000000"/>
          <w:sz w:val="22"/>
          <w:szCs w:val="22"/>
        </w:rPr>
        <w:t>doe snot</w:t>
      </w:r>
      <w:proofErr w:type="spellEnd"/>
      <w:r>
        <w:rPr>
          <w:rFonts w:ascii="Arial" w:eastAsia="Arial" w:hAnsi="Arial" w:cs="Arial"/>
          <w:color w:val="000000"/>
          <w:sz w:val="22"/>
          <w:szCs w:val="22"/>
        </w:rPr>
        <w:t xml:space="preserve"> meet minimum requirements (</w:t>
      </w:r>
      <w:proofErr w:type="spellStart"/>
      <w:proofErr w:type="gramStart"/>
      <w:r>
        <w:rPr>
          <w:rFonts w:ascii="Arial" w:eastAsia="Arial" w:hAnsi="Arial" w:cs="Arial"/>
          <w:color w:val="000000"/>
          <w:sz w:val="22"/>
          <w:szCs w:val="22"/>
        </w:rPr>
        <w:t>i</w:t>
      </w:r>
      <w:proofErr w:type="spellEnd"/>
      <w:r>
        <w:rPr>
          <w:rFonts w:ascii="Arial" w:eastAsia="Arial" w:hAnsi="Arial" w:cs="Arial"/>
          <w:color w:val="000000"/>
          <w:sz w:val="22"/>
          <w:szCs w:val="22"/>
        </w:rPr>
        <w:t>.,e.</w:t>
      </w:r>
      <w:proofErr w:type="gramEnd"/>
      <w:r>
        <w:rPr>
          <w:rFonts w:ascii="Arial" w:eastAsia="Arial" w:hAnsi="Arial" w:cs="Arial"/>
          <w:color w:val="000000"/>
          <w:sz w:val="22"/>
          <w:szCs w:val="22"/>
        </w:rPr>
        <w:t>:" 9)</w:t>
      </w:r>
    </w:p>
  </w:comment>
  <w:comment w:id="8" w:author="Michael Dolan" w:date="2020-04-09T13:25:00Z" w:initials="">
    <w:p w14:paraId="51BC9275"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to define what this is</w:t>
      </w:r>
    </w:p>
  </w:comment>
  <w:comment w:id="9" w:author="Dan Gisolfi" w:date="2020-04-13T19:08:00Z" w:initials="">
    <w:p w14:paraId="4A4B7256"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too complex; membership tied to role and entitlements</w:t>
      </w:r>
    </w:p>
  </w:comment>
  <w:comment w:id="13" w:author="Dan Gisolfi" w:date="2020-04-13T18:53:00Z" w:initials="">
    <w:p w14:paraId="4B6E334B"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plural?</w:t>
      </w:r>
    </w:p>
  </w:comment>
  <w:comment w:id="12" w:author="Dan Gisolfi" w:date="2020-04-13T19:11:00Z" w:initials="">
    <w:p w14:paraId="5DB2AD38"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have a general clause here to point to the constitution documents?</w:t>
      </w:r>
    </w:p>
  </w:comment>
  <w:comment w:id="15" w:author="Dan Gisolfi" w:date="2020-04-13T18:55:00Z" w:initials="">
    <w:p w14:paraId="2AAC298B"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Foundry Service Provider (can we refer to </w:t>
      </w:r>
      <w:proofErr w:type="spellStart"/>
      <w:r>
        <w:rPr>
          <w:rFonts w:ascii="Arial" w:eastAsia="Arial" w:hAnsi="Arial" w:cs="Arial"/>
          <w:color w:val="000000"/>
          <w:sz w:val="22"/>
          <w:szCs w:val="22"/>
        </w:rPr>
        <w:t>ToIP</w:t>
      </w:r>
      <w:proofErr w:type="spellEnd"/>
      <w:r>
        <w:rPr>
          <w:rFonts w:ascii="Arial" w:eastAsia="Arial" w:hAnsi="Arial" w:cs="Arial"/>
          <w:color w:val="000000"/>
          <w:sz w:val="22"/>
          <w:szCs w:val="22"/>
        </w:rPr>
        <w:t xml:space="preserve"> Utility Foundry Working </w:t>
      </w:r>
      <w:proofErr w:type="spellStart"/>
      <w:r>
        <w:rPr>
          <w:rFonts w:ascii="Arial" w:eastAsia="Arial" w:hAnsi="Arial" w:cs="Arial"/>
          <w:color w:val="000000"/>
          <w:sz w:val="22"/>
          <w:szCs w:val="22"/>
        </w:rPr>
        <w:t>Grouo</w:t>
      </w:r>
      <w:proofErr w:type="spellEnd"/>
      <w:r>
        <w:rPr>
          <w:rFonts w:ascii="Arial" w:eastAsia="Arial" w:hAnsi="Arial" w:cs="Arial"/>
          <w:color w:val="000000"/>
          <w:sz w:val="22"/>
          <w:szCs w:val="22"/>
        </w:rPr>
        <w:t>?</w:t>
      </w:r>
    </w:p>
  </w:comment>
  <w:comment w:id="16" w:author="Michael Dolan" w:date="2020-04-09T13:38:00Z" w:initials="">
    <w:p w14:paraId="29C27810"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17" w:author="Dan Gisolfi" w:date="2020-04-13T18:43:00Z" w:initials="">
    <w:p w14:paraId="2484CAFE"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18" w:author="Dan Gisolfi" w:date="2020-04-13T18:38:00Z" w:initials="">
    <w:p w14:paraId="156C2933" w14:textId="77777777" w:rsidR="0075596C" w:rsidRDefault="007866D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t>
      </w:r>
      <w:proofErr w:type="gramStart"/>
      <w:r>
        <w:rPr>
          <w:rFonts w:ascii="Arial" w:eastAsia="Arial" w:hAnsi="Arial" w:cs="Arial"/>
          <w:color w:val="000000"/>
          <w:sz w:val="22"/>
          <w:szCs w:val="22"/>
        </w:rPr>
        <w:t>wo</w:t>
      </w:r>
      <w:r>
        <w:rPr>
          <w:rFonts w:ascii="Arial" w:eastAsia="Arial" w:hAnsi="Arial" w:cs="Arial"/>
          <w:color w:val="000000"/>
          <w:sz w:val="22"/>
          <w:szCs w:val="22"/>
        </w:rPr>
        <w:t>uld an entity of this class</w:t>
      </w:r>
      <w:proofErr w:type="gramEnd"/>
      <w:r>
        <w:rPr>
          <w:rFonts w:ascii="Arial" w:eastAsia="Arial" w:hAnsi="Arial" w:cs="Arial"/>
          <w:color w:val="000000"/>
          <w:sz w:val="22"/>
          <w:szCs w:val="22"/>
        </w:rPr>
        <w:t xml:space="preserve">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76D1FB" w15:done="0"/>
  <w15:commentEx w15:paraId="1A6285BE" w15:done="0"/>
  <w15:commentEx w15:paraId="50B191A7" w15:done="0"/>
  <w15:commentEx w15:paraId="472DA662" w15:done="0"/>
  <w15:commentEx w15:paraId="3D54DAF6" w15:done="0"/>
  <w15:commentEx w15:paraId="7B60F5A4" w15:done="0"/>
  <w15:commentEx w15:paraId="51BC9275" w15:done="0"/>
  <w15:commentEx w15:paraId="4A4B7256" w15:done="0"/>
  <w15:commentEx w15:paraId="4B6E334B" w15:done="0"/>
  <w15:commentEx w15:paraId="5DB2AD38" w15:done="0"/>
  <w15:commentEx w15:paraId="2AAC298B" w15:done="0"/>
  <w15:commentEx w15:paraId="29C27810" w15:done="0"/>
  <w15:commentEx w15:paraId="2484CAFE" w15:done="0"/>
  <w15:commentEx w15:paraId="156C2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76D1FB" w16cid:durableId="2242BDD7"/>
  <w16cid:commentId w16cid:paraId="1A6285BE" w16cid:durableId="2242BDD8"/>
  <w16cid:commentId w16cid:paraId="50B191A7" w16cid:durableId="2242BDD9"/>
  <w16cid:commentId w16cid:paraId="472DA662" w16cid:durableId="2242BDDA"/>
  <w16cid:commentId w16cid:paraId="3D54DAF6" w16cid:durableId="2242BDDB"/>
  <w16cid:commentId w16cid:paraId="7B60F5A4" w16cid:durableId="2242BDDC"/>
  <w16cid:commentId w16cid:paraId="51BC9275" w16cid:durableId="2242BDDD"/>
  <w16cid:commentId w16cid:paraId="4A4B7256" w16cid:durableId="2242BDDE"/>
  <w16cid:commentId w16cid:paraId="4B6E334B" w16cid:durableId="2242BDDF"/>
  <w16cid:commentId w16cid:paraId="5DB2AD38" w16cid:durableId="2242BDE0"/>
  <w16cid:commentId w16cid:paraId="2AAC298B" w16cid:durableId="2242BDE1"/>
  <w16cid:commentId w16cid:paraId="29C27810" w16cid:durableId="2242BDE2"/>
  <w16cid:commentId w16cid:paraId="2484CAFE" w16cid:durableId="2242BDE3"/>
  <w16cid:commentId w16cid:paraId="156C2933" w16cid:durableId="2242BD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EC642" w14:textId="77777777" w:rsidR="007866D7" w:rsidRDefault="007866D7">
      <w:r>
        <w:separator/>
      </w:r>
    </w:p>
  </w:endnote>
  <w:endnote w:type="continuationSeparator" w:id="0">
    <w:p w14:paraId="66E08F53" w14:textId="77777777" w:rsidR="007866D7" w:rsidRDefault="0078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75596C" w:rsidRDefault="007866D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75596C" w:rsidRDefault="0075596C">
    <w:pPr>
      <w:pBdr>
        <w:top w:val="nil"/>
        <w:left w:val="nil"/>
        <w:bottom w:val="nil"/>
        <w:right w:val="nil"/>
        <w:between w:val="nil"/>
      </w:pBdr>
      <w:tabs>
        <w:tab w:val="center" w:pos="4680"/>
        <w:tab w:val="right" w:pos="9360"/>
      </w:tabs>
      <w:ind w:right="360"/>
      <w:jc w:val="right"/>
      <w:rPr>
        <w:color w:val="000000"/>
      </w:rPr>
    </w:pPr>
  </w:p>
  <w:p w14:paraId="6F9DAD7B" w14:textId="77777777" w:rsidR="0075596C" w:rsidRDefault="007866D7">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75596C" w:rsidRDefault="007866D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BF6024">
      <w:rPr>
        <w:color w:val="000000"/>
      </w:rPr>
      <w:fldChar w:fldCharType="separate"/>
    </w:r>
    <w:r w:rsidR="00BF6024">
      <w:rPr>
        <w:noProof/>
        <w:color w:val="000000"/>
      </w:rPr>
      <w:t>1</w:t>
    </w:r>
    <w:r>
      <w:rPr>
        <w:color w:val="000000"/>
      </w:rPr>
      <w:fldChar w:fldCharType="end"/>
    </w:r>
  </w:p>
  <w:p w14:paraId="1EBCFF0D" w14:textId="77777777" w:rsidR="0075596C" w:rsidRDefault="0075596C">
    <w:pPr>
      <w:pBdr>
        <w:top w:val="nil"/>
        <w:left w:val="nil"/>
        <w:bottom w:val="nil"/>
        <w:right w:val="nil"/>
        <w:between w:val="nil"/>
      </w:pBdr>
      <w:tabs>
        <w:tab w:val="center" w:pos="4680"/>
        <w:tab w:val="right" w:pos="9360"/>
      </w:tabs>
      <w:ind w:right="360"/>
      <w:rPr>
        <w:color w:val="000000"/>
      </w:rPr>
    </w:pPr>
  </w:p>
  <w:p w14:paraId="53915EA1" w14:textId="77777777" w:rsidR="0075596C" w:rsidRDefault="0075596C">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75596C" w:rsidRDefault="007866D7">
    <w:pPr>
      <w:pBdr>
        <w:top w:val="nil"/>
        <w:left w:val="nil"/>
        <w:bottom w:val="nil"/>
        <w:right w:val="nil"/>
        <w:between w:val="nil"/>
      </w:pBdr>
      <w:tabs>
        <w:tab w:val="center" w:pos="4680"/>
        <w:tab w:val="right" w:pos="9360"/>
      </w:tabs>
      <w:rPr>
        <w:color w:val="000000"/>
        <w:sz w:val="18"/>
        <w:szCs w:val="18"/>
      </w:rPr>
    </w:pPr>
    <w:bookmarkStart w:id="19" w:name="_30j0zll" w:colFirst="0" w:colLast="0"/>
    <w:bookmarkEnd w:id="19"/>
    <w:r>
      <w:rPr>
        <w:color w:val="000000"/>
        <w:sz w:val="18"/>
        <w:szCs w:val="18"/>
      </w:rPr>
      <w:t>915727.1</w:t>
    </w:r>
  </w:p>
  <w:p w14:paraId="0286EC77" w14:textId="77777777" w:rsidR="0075596C" w:rsidRDefault="007866D7">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8A68C" w14:textId="77777777" w:rsidR="007866D7" w:rsidRDefault="007866D7">
      <w:r>
        <w:separator/>
      </w:r>
    </w:p>
  </w:footnote>
  <w:footnote w:type="continuationSeparator" w:id="0">
    <w:p w14:paraId="5C8773B9" w14:textId="77777777" w:rsidR="007866D7" w:rsidRDefault="00786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75596C" w:rsidRDefault="0075596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75596C" w:rsidRDefault="007866D7">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75596C" w:rsidRDefault="0075596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4AC3DFD"/>
    <w:multiLevelType w:val="multilevel"/>
    <w:tmpl w:val="97480AD2"/>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75596C"/>
    <w:rsid w:val="007866D7"/>
    <w:rsid w:val="00B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13" Type="http://schemas.openxmlformats.org/officeDocument/2006/relationships/hyperlink" Target="mailto:membership@linuxfoundation.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linuxfoundation.org/good-standing-policy"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3837</Words>
  <Characters>21874</Characters>
  <Application>Microsoft Office Word</Application>
  <DocSecurity>0</DocSecurity>
  <Lines>182</Lines>
  <Paragraphs>51</Paragraphs>
  <ScaleCrop>false</ScaleCrop>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2</cp:revision>
  <dcterms:created xsi:type="dcterms:W3CDTF">2020-04-16T15:19:00Z</dcterms:created>
  <dcterms:modified xsi:type="dcterms:W3CDTF">2020-04-16T15:23:00Z</dcterms:modified>
</cp:coreProperties>
</file>